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9A834" w14:textId="60B23257" w:rsidR="00D8176D" w:rsidRDefault="00614AB3" w:rsidP="00EF7CDF">
      <w:pPr>
        <w:pStyle w:val="Heading1"/>
      </w:pPr>
      <w:bookmarkStart w:id="0" w:name="_Toc452473965"/>
      <w:r>
        <w:t xml:space="preserve">AIC </w:t>
      </w:r>
      <w:bookmarkEnd w:id="0"/>
      <w:r>
        <w:t>Valet Service Deployment Guide</w:t>
      </w:r>
    </w:p>
    <w:p w14:paraId="6686B126" w14:textId="77777777" w:rsidR="00835655" w:rsidRDefault="00835655" w:rsidP="00D8176D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428165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46EBF9" w14:textId="77777777" w:rsidR="0006030A" w:rsidRDefault="0006030A">
          <w:pPr>
            <w:pStyle w:val="TOCHeading"/>
          </w:pPr>
          <w:r>
            <w:t>Contents</w:t>
          </w:r>
        </w:p>
        <w:p w14:paraId="1B4A8DF7" w14:textId="77777777" w:rsidR="00990280" w:rsidRDefault="0006030A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73965" w:history="1">
            <w:r w:rsidR="00990280" w:rsidRPr="005D5D8B">
              <w:rPr>
                <w:rStyle w:val="Hyperlink"/>
                <w:noProof/>
              </w:rPr>
              <w:t>HA Valet - Solution Design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_Toc452473965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1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16350DE1" w14:textId="77777777" w:rsidR="00990280" w:rsidRDefault="007201A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66" w:history="1">
            <w:r w:rsidR="00990280" w:rsidRPr="005D5D8B">
              <w:rPr>
                <w:rStyle w:val="Hyperlink"/>
                <w:noProof/>
              </w:rPr>
              <w:t>1.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Valet High Availability Design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_Toc452473966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2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0C623FB7" w14:textId="77777777" w:rsidR="00990280" w:rsidRDefault="007201A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67" w:history="1">
            <w:r w:rsidR="00990280" w:rsidRPr="005D5D8B">
              <w:rPr>
                <w:rStyle w:val="Hyperlink"/>
                <w:noProof/>
              </w:rPr>
              <w:t>2.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Configuring Clustered Valet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_Toc452473967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4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30331431" w14:textId="77777777" w:rsidR="00990280" w:rsidRDefault="007201A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68" w:history="1">
            <w:r w:rsidR="00990280" w:rsidRPr="005D5D8B">
              <w:rPr>
                <w:rStyle w:val="Hyperlink"/>
                <w:noProof/>
              </w:rPr>
              <w:t>2.1.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Prerequisites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_Toc452473968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4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329A64EF" w14:textId="77777777" w:rsidR="00990280" w:rsidRDefault="007201A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69" w:history="1">
            <w:r w:rsidR="00990280" w:rsidRPr="005D5D8B">
              <w:rPr>
                <w:rStyle w:val="Hyperlink"/>
                <w:noProof/>
              </w:rPr>
              <w:t>2.2.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Configuring Valet on Host Valet1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_Toc452473969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4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681EE316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0" w:history="1">
            <w:r w:rsidR="00990280" w:rsidRPr="005D5D8B">
              <w:rPr>
                <w:rStyle w:val="Hyperlink"/>
                <w:noProof/>
              </w:rPr>
              <w:t>2.2.1.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HaValet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_Toc452473970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4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03FAC107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1" w:history="1">
            <w:r w:rsidR="00990280" w:rsidRPr="005D5D8B">
              <w:rPr>
                <w:rStyle w:val="Hyperlink"/>
                <w:noProof/>
              </w:rPr>
              <w:t>2.2.2.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Valet API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_Toc452473971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4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45CBCA96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2" w:history="1">
            <w:r w:rsidR="00990280" w:rsidRPr="005D5D8B">
              <w:rPr>
                <w:rStyle w:val="Hyperlink"/>
                <w:noProof/>
              </w:rPr>
              <w:t>2.2.3.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Ostro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_Toc452473972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5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3627BA4E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3" w:history="1">
            <w:r w:rsidR="00990280" w:rsidRPr="005D5D8B">
              <w:rPr>
                <w:rStyle w:val="Hyperlink"/>
                <w:noProof/>
              </w:rPr>
              <w:t>2.2.4.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Music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_Toc452473973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5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2D2305B3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4" w:history="1">
            <w:r w:rsidR="00990280" w:rsidRPr="005D5D8B">
              <w:rPr>
                <w:rStyle w:val="Hyperlink"/>
                <w:noProof/>
              </w:rPr>
              <w:t>2.2.5.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Zookeeper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_Toc452473974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5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339E62D1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5" w:history="1">
            <w:r w:rsidR="00990280" w:rsidRPr="005D5D8B">
              <w:rPr>
                <w:rStyle w:val="Hyperlink"/>
                <w:noProof/>
              </w:rPr>
              <w:t>2.2.6.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Cassandra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_Toc452473975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5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5E41CE01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6" w:history="1">
            <w:r w:rsidR="00990280" w:rsidRPr="005D5D8B">
              <w:rPr>
                <w:rStyle w:val="Hyperlink"/>
                <w:noProof/>
              </w:rPr>
              <w:t>2.2.7.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Supervisor (HaValet watchdog)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_Toc452473976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5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1D88F3A7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7" w:history="1">
            <w:r w:rsidR="00990280" w:rsidRPr="005D5D8B">
              <w:rPr>
                <w:rStyle w:val="Hyperlink"/>
                <w:noProof/>
              </w:rPr>
              <w:t>2.2.8.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Ostro Event Listener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_Toc452473977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5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29F807BD" w14:textId="77777777" w:rsidR="00990280" w:rsidRDefault="007201A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8" w:history="1">
            <w:r w:rsidR="00990280" w:rsidRPr="005D5D8B">
              <w:rPr>
                <w:rStyle w:val="Hyperlink"/>
                <w:noProof/>
              </w:rPr>
              <w:t>2.3.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Configuring Valet on Host Valet2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_Toc452473978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6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2B4DAEBC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79" w:history="1">
            <w:r w:rsidR="00990280" w:rsidRPr="005D5D8B">
              <w:rPr>
                <w:rStyle w:val="Hyperlink"/>
                <w:noProof/>
              </w:rPr>
              <w:t>2.3.1.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HaValet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_Toc452473979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6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5E352A4D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0" w:history="1">
            <w:r w:rsidR="00990280" w:rsidRPr="005D5D8B">
              <w:rPr>
                <w:rStyle w:val="Hyperlink"/>
                <w:noProof/>
              </w:rPr>
              <w:t>2.3.2.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Valet API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_Toc452473980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6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38A4BB2B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1" w:history="1">
            <w:r w:rsidR="00990280" w:rsidRPr="005D5D8B">
              <w:rPr>
                <w:rStyle w:val="Hyperlink"/>
                <w:noProof/>
              </w:rPr>
              <w:t>2.3.3.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Ostro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_Toc452473981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6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22AD2961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2" w:history="1">
            <w:r w:rsidR="00990280" w:rsidRPr="005D5D8B">
              <w:rPr>
                <w:rStyle w:val="Hyperlink"/>
                <w:noProof/>
              </w:rPr>
              <w:t>2.3.4.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Music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_Toc452473982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6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68193006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3" w:history="1">
            <w:r w:rsidR="00990280" w:rsidRPr="005D5D8B">
              <w:rPr>
                <w:rStyle w:val="Hyperlink"/>
                <w:noProof/>
              </w:rPr>
              <w:t>2.3.5.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Zookeeper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_Toc452473983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6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29544274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4" w:history="1">
            <w:r w:rsidR="00990280" w:rsidRPr="005D5D8B">
              <w:rPr>
                <w:rStyle w:val="Hyperlink"/>
                <w:noProof/>
              </w:rPr>
              <w:t>2.3.6.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Cassandra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_Toc452473984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7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208621AD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5" w:history="1">
            <w:r w:rsidR="00990280" w:rsidRPr="005D5D8B">
              <w:rPr>
                <w:rStyle w:val="Hyperlink"/>
                <w:noProof/>
              </w:rPr>
              <w:t>2.3.7.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Supervisor (HaValet watchdog)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_Toc452473985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7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54C6B2E7" w14:textId="77777777" w:rsidR="00990280" w:rsidRDefault="007201A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6" w:history="1">
            <w:r w:rsidR="00990280" w:rsidRPr="005D5D8B">
              <w:rPr>
                <w:rStyle w:val="Hyperlink"/>
                <w:noProof/>
              </w:rPr>
              <w:t>2.4.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Configuring Valet on Host Valet3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_Toc452473986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7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65CA2594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7" w:history="1">
            <w:r w:rsidR="00990280" w:rsidRPr="005D5D8B">
              <w:rPr>
                <w:rStyle w:val="Hyperlink"/>
                <w:noProof/>
              </w:rPr>
              <w:t>2.4.1.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HaValet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_Toc452473987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7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17107A8E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8" w:history="1">
            <w:r w:rsidR="00990280" w:rsidRPr="005D5D8B">
              <w:rPr>
                <w:rStyle w:val="Hyperlink"/>
                <w:noProof/>
              </w:rPr>
              <w:t>2.4.2.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Valet API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_Toc452473988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7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6E3A609E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89" w:history="1">
            <w:r w:rsidR="00990280" w:rsidRPr="005D5D8B">
              <w:rPr>
                <w:rStyle w:val="Hyperlink"/>
                <w:noProof/>
              </w:rPr>
              <w:t>2.4.3.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Ostro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_Toc452473989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7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50996EBB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0" w:history="1">
            <w:r w:rsidR="00990280" w:rsidRPr="005D5D8B">
              <w:rPr>
                <w:rStyle w:val="Hyperlink"/>
                <w:noProof/>
              </w:rPr>
              <w:t>2.4.4.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Music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_Toc452473990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8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2939D3FA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1" w:history="1">
            <w:r w:rsidR="00990280" w:rsidRPr="005D5D8B">
              <w:rPr>
                <w:rStyle w:val="Hyperlink"/>
                <w:noProof/>
              </w:rPr>
              <w:t>2.4.5.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Zookeeper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_Toc452473991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8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2A85E1B5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2" w:history="1">
            <w:r w:rsidR="00990280" w:rsidRPr="005D5D8B">
              <w:rPr>
                <w:rStyle w:val="Hyperlink"/>
                <w:noProof/>
              </w:rPr>
              <w:t>2.4.6.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Cassandra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_Toc452473992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8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6D30A5F5" w14:textId="77777777" w:rsidR="00990280" w:rsidRDefault="007201AA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3" w:history="1">
            <w:r w:rsidR="00990280" w:rsidRPr="005D5D8B">
              <w:rPr>
                <w:rStyle w:val="Hyperlink"/>
                <w:noProof/>
              </w:rPr>
              <w:t>2.4.7.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Supervisor (HaValet watchdog)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_Toc452473993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8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7E5B9399" w14:textId="77777777" w:rsidR="00990280" w:rsidRDefault="007201A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4" w:history="1">
            <w:r w:rsidR="00990280" w:rsidRPr="005D5D8B">
              <w:rPr>
                <w:rStyle w:val="Hyperlink"/>
                <w:noProof/>
              </w:rPr>
              <w:t>3.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Adding Valet filter to OpenStack cluster - Nova, Heat.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_Toc452473994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8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1A3A4E7E" w14:textId="77777777" w:rsidR="00990280" w:rsidRDefault="007201A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5" w:history="1">
            <w:r w:rsidR="00990280" w:rsidRPr="005D5D8B">
              <w:rPr>
                <w:rStyle w:val="Hyperlink"/>
                <w:noProof/>
              </w:rPr>
              <w:t>3.1.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Nova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_Toc452473995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9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49E1FFA1" w14:textId="77777777" w:rsidR="00990280" w:rsidRDefault="007201AA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6" w:history="1">
            <w:r w:rsidR="00990280" w:rsidRPr="005D5D8B">
              <w:rPr>
                <w:rStyle w:val="Hyperlink"/>
                <w:noProof/>
              </w:rPr>
              <w:t>3.2.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Heat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_Toc452473996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9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7E18A4BE" w14:textId="77777777" w:rsidR="00990280" w:rsidRDefault="007201A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7" w:history="1">
            <w:r w:rsidR="00990280" w:rsidRPr="005D5D8B">
              <w:rPr>
                <w:rStyle w:val="Hyperlink"/>
                <w:noProof/>
              </w:rPr>
              <w:t>4.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Appendix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_Toc452473997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10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12750463" w14:textId="77777777" w:rsidR="00990280" w:rsidRDefault="007201AA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8" w:history="1">
            <w:r w:rsidR="00990280" w:rsidRPr="005D5D8B">
              <w:rPr>
                <w:rStyle w:val="Hyperlink"/>
                <w:noProof/>
              </w:rPr>
              <w:t>4.1.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HaProxy installation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_Toc452473998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10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2E360B14" w14:textId="77777777" w:rsidR="00990280" w:rsidRDefault="007201AA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bidi="he-IL"/>
            </w:rPr>
          </w:pPr>
          <w:hyperlink w:anchor="_Toc452473999" w:history="1">
            <w:r w:rsidR="00990280" w:rsidRPr="005D5D8B">
              <w:rPr>
                <w:rStyle w:val="Hyperlink"/>
                <w:noProof/>
              </w:rPr>
              <w:t>4.2.</w:t>
            </w:r>
            <w:r w:rsidR="00990280">
              <w:rPr>
                <w:rFonts w:cstheme="minorBidi"/>
                <w:noProof/>
                <w:lang w:bidi="he-IL"/>
              </w:rPr>
              <w:tab/>
            </w:r>
            <w:r w:rsidR="00990280" w:rsidRPr="005D5D8B">
              <w:rPr>
                <w:rStyle w:val="Hyperlink"/>
                <w:noProof/>
              </w:rPr>
              <w:t>HaProxy configuration sample</w:t>
            </w:r>
            <w:r w:rsidR="00990280">
              <w:rPr>
                <w:noProof/>
                <w:webHidden/>
              </w:rPr>
              <w:tab/>
            </w:r>
            <w:r w:rsidR="00990280">
              <w:rPr>
                <w:noProof/>
                <w:webHidden/>
              </w:rPr>
              <w:fldChar w:fldCharType="begin"/>
            </w:r>
            <w:r w:rsidR="00990280">
              <w:rPr>
                <w:noProof/>
                <w:webHidden/>
              </w:rPr>
              <w:instrText xml:space="preserve"> PAGEREF _Toc452473999 \h </w:instrText>
            </w:r>
            <w:r w:rsidR="00990280">
              <w:rPr>
                <w:noProof/>
                <w:webHidden/>
              </w:rPr>
            </w:r>
            <w:r w:rsidR="00990280">
              <w:rPr>
                <w:noProof/>
                <w:webHidden/>
              </w:rPr>
              <w:fldChar w:fldCharType="separate"/>
            </w:r>
            <w:r w:rsidR="00990280">
              <w:rPr>
                <w:noProof/>
                <w:webHidden/>
              </w:rPr>
              <w:t>10</w:t>
            </w:r>
            <w:r w:rsidR="00990280">
              <w:rPr>
                <w:noProof/>
                <w:webHidden/>
              </w:rPr>
              <w:fldChar w:fldCharType="end"/>
            </w:r>
          </w:hyperlink>
        </w:p>
        <w:p w14:paraId="40056195" w14:textId="77777777" w:rsidR="0006030A" w:rsidRDefault="0006030A">
          <w:r>
            <w:rPr>
              <w:b/>
              <w:bCs/>
              <w:noProof/>
            </w:rPr>
            <w:fldChar w:fldCharType="end"/>
          </w:r>
        </w:p>
      </w:sdtContent>
    </w:sdt>
    <w:p w14:paraId="7033F858" w14:textId="77777777" w:rsidR="00506E2D" w:rsidRDefault="00506E2D" w:rsidP="007201AA">
      <w:pPr>
        <w:rPr>
          <w:sz w:val="32"/>
          <w:szCs w:val="32"/>
        </w:rPr>
      </w:pPr>
    </w:p>
    <w:p w14:paraId="14CB33CB" w14:textId="77777777" w:rsidR="00506E2D" w:rsidRDefault="006900BD" w:rsidP="0005151F">
      <w:pPr>
        <w:pStyle w:val="Heading1"/>
        <w:numPr>
          <w:ilvl w:val="0"/>
          <w:numId w:val="14"/>
        </w:numPr>
      </w:pPr>
      <w:bookmarkStart w:id="1" w:name="_Valet_High_Availability"/>
      <w:bookmarkStart w:id="2" w:name="_Toc452473966"/>
      <w:bookmarkEnd w:id="1"/>
      <w:r>
        <w:t xml:space="preserve">Valet </w:t>
      </w:r>
      <w:r w:rsidR="00506E2D" w:rsidRPr="00734187">
        <w:t>H</w:t>
      </w:r>
      <w:r>
        <w:t xml:space="preserve">igh </w:t>
      </w:r>
      <w:r w:rsidR="00506E2D" w:rsidRPr="00734187">
        <w:t>A</w:t>
      </w:r>
      <w:r>
        <w:t>vailability</w:t>
      </w:r>
      <w:r w:rsidR="00506E2D" w:rsidRPr="00734187">
        <w:t xml:space="preserve"> </w:t>
      </w:r>
      <w:r w:rsidR="0005151F">
        <w:t>Design</w:t>
      </w:r>
      <w:bookmarkEnd w:id="2"/>
    </w:p>
    <w:p w14:paraId="528EB4E8" w14:textId="77777777" w:rsidR="0005151F" w:rsidRDefault="0005151F" w:rsidP="0005151F"/>
    <w:p w14:paraId="47BF1108" w14:textId="5B2FF3BF" w:rsidR="0005151F" w:rsidRDefault="0005151F" w:rsidP="0005151F">
      <w:pPr>
        <w:spacing w:line="276" w:lineRule="auto"/>
      </w:pPr>
      <w:r>
        <w:t>This document describes the distribution of the Valet components on 3 dedicated hosts</w:t>
      </w:r>
      <w:r w:rsidR="00F83286">
        <w:t xml:space="preserve"> and the different configuration of the various components on these hosts.</w:t>
      </w:r>
    </w:p>
    <w:p w14:paraId="07FD3734" w14:textId="1236E948" w:rsidR="0005151F" w:rsidRDefault="0005151F" w:rsidP="0047491E">
      <w:pPr>
        <w:pStyle w:val="ListParagraph"/>
        <w:numPr>
          <w:ilvl w:val="0"/>
          <w:numId w:val="1"/>
        </w:numPr>
        <w:ind w:left="360"/>
      </w:pPr>
      <w:commentRangeStart w:id="3"/>
      <w:r>
        <w:t>Valet hosts should be instantiated from image id</w:t>
      </w:r>
      <w:commentRangeEnd w:id="3"/>
      <w:r w:rsidR="00335814">
        <w:rPr>
          <w:rStyle w:val="CommentReference"/>
        </w:rPr>
        <w:commentReference w:id="3"/>
      </w:r>
      <w:r>
        <w:t xml:space="preserve">: </w:t>
      </w:r>
      <w:r w:rsidR="0047491E" w:rsidRPr="0047491E">
        <w:rPr>
          <w:highlight w:val="yellow"/>
        </w:rPr>
        <w:t xml:space="preserve">TBD – will be </w:t>
      </w:r>
      <w:r w:rsidR="0047491E">
        <w:rPr>
          <w:highlight w:val="yellow"/>
        </w:rPr>
        <w:t>presented on</w:t>
      </w:r>
      <w:r w:rsidR="0047491E" w:rsidRPr="0047491E">
        <w:rPr>
          <w:highlight w:val="yellow"/>
        </w:rPr>
        <w:t xml:space="preserve"> pu</w:t>
      </w:r>
      <w:r w:rsidR="0047491E">
        <w:rPr>
          <w:highlight w:val="yellow"/>
        </w:rPr>
        <w:t>b</w:t>
      </w:r>
      <w:r w:rsidR="0047491E" w:rsidRPr="0047491E">
        <w:rPr>
          <w:highlight w:val="yellow"/>
        </w:rPr>
        <w:t>l</w:t>
      </w:r>
      <w:r w:rsidR="0047491E">
        <w:rPr>
          <w:highlight w:val="yellow"/>
        </w:rPr>
        <w:t>i</w:t>
      </w:r>
      <w:r w:rsidR="0047491E" w:rsidRPr="0047491E">
        <w:rPr>
          <w:highlight w:val="yellow"/>
        </w:rPr>
        <w:t>c URL once some at&amp;t security restrictions will be settled</w:t>
      </w:r>
      <w:r w:rsidR="0047491E">
        <w:t xml:space="preserve"> </w:t>
      </w:r>
    </w:p>
    <w:p w14:paraId="10B49DD9" w14:textId="01C8E751" w:rsidR="0047491E" w:rsidRDefault="0047491E" w:rsidP="0047491E">
      <w:pPr>
        <w:pStyle w:val="ListParagraph"/>
        <w:ind w:left="360"/>
      </w:pPr>
      <w:r>
        <w:t xml:space="preserve">Valet image: </w:t>
      </w:r>
      <w:r w:rsidRPr="0047491E">
        <w:t>qos101.research.att.com</w:t>
      </w:r>
      <w:r>
        <w:t>:</w:t>
      </w:r>
      <w:r w:rsidRPr="0047491E">
        <w:t>/home/dh546q/images/valet_att_img_20160601.qcow2</w:t>
      </w:r>
    </w:p>
    <w:p w14:paraId="42677C82" w14:textId="4A4F1C27" w:rsidR="0047491E" w:rsidRDefault="0047491E" w:rsidP="005A1017">
      <w:pPr>
        <w:pStyle w:val="ListParagraph"/>
        <w:ind w:left="360"/>
      </w:pPr>
      <w:r>
        <w:t>V</w:t>
      </w:r>
      <w:r w:rsidRPr="0047491E">
        <w:t>alet-openstack archive for AIC Valet 1.0</w:t>
      </w:r>
      <w:r>
        <w:t xml:space="preserve">: </w:t>
      </w:r>
      <w:hyperlink r:id="rId8" w:anchor="/folder/54c30069-3570-4f74-8c6e-96f90ec8d06e" w:history="1">
        <w:r w:rsidR="005A1017" w:rsidRPr="005A1017">
          <w:rPr>
            <w:rStyle w:val="Hyperlink"/>
          </w:rPr>
          <w:t>VALET_OPENDTSCK_1.0.ta</w:t>
        </w:r>
        <w:r w:rsidR="005A1017" w:rsidRPr="005A1017">
          <w:rPr>
            <w:rStyle w:val="Hyperlink"/>
          </w:rPr>
          <w:t>r</w:t>
        </w:r>
        <w:r w:rsidR="005A1017" w:rsidRPr="005A1017">
          <w:rPr>
            <w:rStyle w:val="Hyperlink"/>
          </w:rPr>
          <w:t>.gz</w:t>
        </w:r>
      </w:hyperlink>
    </w:p>
    <w:p w14:paraId="183B6A75" w14:textId="1DE30510" w:rsidR="0005151F" w:rsidRDefault="0005151F" w:rsidP="00900423">
      <w:pPr>
        <w:pStyle w:val="ListParagraph"/>
        <w:numPr>
          <w:ilvl w:val="0"/>
          <w:numId w:val="1"/>
        </w:numPr>
        <w:spacing w:line="240" w:lineRule="auto"/>
        <w:ind w:left="360"/>
      </w:pPr>
      <w:r>
        <w:t xml:space="preserve">Valet hosts have 3 execution </w:t>
      </w:r>
      <w:r w:rsidR="00900423">
        <w:t>setups</w:t>
      </w:r>
      <w:r>
        <w:t>:</w:t>
      </w:r>
    </w:p>
    <w:p w14:paraId="3A6FD68F" w14:textId="085602E4" w:rsidR="0005151F" w:rsidRDefault="0005151F" w:rsidP="001F05BA">
      <w:pPr>
        <w:pStyle w:val="ListParagraph"/>
        <w:numPr>
          <w:ilvl w:val="0"/>
          <w:numId w:val="1"/>
        </w:numPr>
        <w:spacing w:line="240" w:lineRule="auto"/>
      </w:pPr>
      <w:r>
        <w:t>Valet1 run</w:t>
      </w:r>
      <w:r w:rsidR="001F05BA">
        <w:t>s</w:t>
      </w:r>
      <w:r>
        <w:t xml:space="preserve"> all </w:t>
      </w:r>
      <w:r w:rsidR="00980F69">
        <w:t>V</w:t>
      </w:r>
      <w:r>
        <w:t>alet components (Ostro in primary mode).</w:t>
      </w:r>
    </w:p>
    <w:p w14:paraId="6F86ED6F" w14:textId="1DEC51B1" w:rsidR="0005151F" w:rsidRDefault="0005151F" w:rsidP="001F05BA">
      <w:pPr>
        <w:pStyle w:val="ListParagraph"/>
        <w:numPr>
          <w:ilvl w:val="0"/>
          <w:numId w:val="1"/>
        </w:numPr>
        <w:spacing w:line="240" w:lineRule="auto"/>
      </w:pPr>
      <w:r>
        <w:t>Valet2 run</w:t>
      </w:r>
      <w:r w:rsidR="001F05BA">
        <w:t>s</w:t>
      </w:r>
      <w:r>
        <w:t xml:space="preserve"> all </w:t>
      </w:r>
      <w:r w:rsidR="00980F69">
        <w:t>V</w:t>
      </w:r>
      <w:r>
        <w:t>alet components (Ostro in secondary mode</w:t>
      </w:r>
      <w:r w:rsidR="0037351D">
        <w:t>, no O</w:t>
      </w:r>
      <w:r w:rsidR="001F05BA">
        <w:t>stro events listener</w:t>
      </w:r>
      <w:r>
        <w:t>).</w:t>
      </w:r>
    </w:p>
    <w:p w14:paraId="264FB216" w14:textId="293E9676" w:rsidR="0005151F" w:rsidRDefault="0005151F" w:rsidP="001F05BA">
      <w:pPr>
        <w:pStyle w:val="ListParagraph"/>
        <w:numPr>
          <w:ilvl w:val="0"/>
          <w:numId w:val="1"/>
        </w:numPr>
        <w:spacing w:line="240" w:lineRule="auto"/>
      </w:pPr>
      <w:r>
        <w:t>Valet3 run</w:t>
      </w:r>
      <w:r w:rsidR="002F492E">
        <w:t>s</w:t>
      </w:r>
      <w:r>
        <w:t xml:space="preserve"> only Music components (Zookeeper, Cassandra and Tomcat).</w:t>
      </w:r>
    </w:p>
    <w:p w14:paraId="5A6FCC15" w14:textId="77777777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 xml:space="preserve">The different Valet flavors – configuration-wise – are described </w:t>
      </w:r>
      <w:hyperlink w:anchor="_Configuring_Clustered_Valet" w:history="1">
        <w:r w:rsidRPr="00456D78">
          <w:rPr>
            <w:rStyle w:val="Hyperlink"/>
          </w:rPr>
          <w:t>below</w:t>
        </w:r>
      </w:hyperlink>
    </w:p>
    <w:p w14:paraId="13394D95" w14:textId="2FF0B37A" w:rsidR="00C8363D" w:rsidRDefault="0005151F" w:rsidP="00113E55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 xml:space="preserve">Proxy </w:t>
      </w:r>
      <w:r w:rsidR="00113E55">
        <w:t xml:space="preserve">receives </w:t>
      </w:r>
      <w:r w:rsidR="000C5FD7">
        <w:t>Valet REST API calls</w:t>
      </w:r>
      <w:r w:rsidR="00E10ED3">
        <w:t xml:space="preserve"> </w:t>
      </w:r>
      <w:r w:rsidR="000C5FD7">
        <w:t xml:space="preserve">on </w:t>
      </w:r>
      <w:r w:rsidR="00113E55">
        <w:t xml:space="preserve">port 8090 from </w:t>
      </w:r>
      <w:r w:rsidR="00E10ED3">
        <w:t xml:space="preserve">the </w:t>
      </w:r>
      <w:r w:rsidR="000C5FD7">
        <w:t xml:space="preserve">Valet Heat </w:t>
      </w:r>
      <w:r w:rsidR="00E10ED3">
        <w:t xml:space="preserve">Stack Lifecycle </w:t>
      </w:r>
      <w:r w:rsidR="00D01435">
        <w:t>plugin and</w:t>
      </w:r>
      <w:r w:rsidR="000C5FD7">
        <w:t xml:space="preserve"> Nova Filter Scheduler plugin (</w:t>
      </w:r>
      <w:r w:rsidR="00113E55">
        <w:t>ValetFilter</w:t>
      </w:r>
      <w:r w:rsidR="000C5FD7">
        <w:t>)</w:t>
      </w:r>
      <w:r w:rsidR="00113E55">
        <w:t xml:space="preserve">. </w:t>
      </w:r>
      <w:r w:rsidR="00E10ED3">
        <w:t xml:space="preserve">HAProxy </w:t>
      </w:r>
      <w:r>
        <w:t xml:space="preserve">balances </w:t>
      </w:r>
      <w:r w:rsidR="00113E55">
        <w:t xml:space="preserve">Valet </w:t>
      </w:r>
      <w:r>
        <w:t xml:space="preserve">API </w:t>
      </w:r>
      <w:r w:rsidR="000C5FD7">
        <w:t xml:space="preserve">calls </w:t>
      </w:r>
      <w:r w:rsidR="00113E55">
        <w:t xml:space="preserve">between Valet1 and Valet2 </w:t>
      </w:r>
      <w:r>
        <w:t>(Valet1:8090, Valet2:8090).</w:t>
      </w:r>
      <w:r w:rsidR="00113E55">
        <w:t xml:space="preserve"> </w:t>
      </w:r>
      <w:r w:rsidR="00E10ED3">
        <w:t xml:space="preserve">HAProxy </w:t>
      </w:r>
      <w:r w:rsidR="00113E55">
        <w:t>may be installed on any host</w:t>
      </w:r>
      <w:r w:rsidR="000C5FD7">
        <w:t>. I</w:t>
      </w:r>
      <w:r w:rsidR="00113E55">
        <w:t xml:space="preserve">t is recommended to use </w:t>
      </w:r>
      <w:r w:rsidR="000C5FD7">
        <w:t xml:space="preserve">a </w:t>
      </w:r>
      <w:r w:rsidR="00113E55">
        <w:t>different host than Valet1/2. See</w:t>
      </w:r>
      <w:r w:rsidR="000C5FD7">
        <w:t xml:space="preserve"> the</w:t>
      </w:r>
      <w:r w:rsidR="00113E55">
        <w:t xml:space="preserve"> </w:t>
      </w:r>
      <w:hyperlink w:anchor="_HaProxy_configuration_sample" w:history="1">
        <w:r w:rsidR="00113E55" w:rsidRPr="003161D0">
          <w:rPr>
            <w:rStyle w:val="Hyperlink"/>
          </w:rPr>
          <w:t>appen</w:t>
        </w:r>
        <w:r w:rsidR="00113E55" w:rsidRPr="003161D0">
          <w:rPr>
            <w:rStyle w:val="Hyperlink"/>
          </w:rPr>
          <w:t>d</w:t>
        </w:r>
        <w:r w:rsidR="00113E55" w:rsidRPr="003161D0">
          <w:rPr>
            <w:rStyle w:val="Hyperlink"/>
          </w:rPr>
          <w:t>ix</w:t>
        </w:r>
      </w:hyperlink>
      <w:r w:rsidR="00113E55">
        <w:t xml:space="preserve"> for </w:t>
      </w:r>
      <w:r w:rsidR="00D01435">
        <w:t>a</w:t>
      </w:r>
      <w:r w:rsidR="000C5FD7">
        <w:t xml:space="preserve"> </w:t>
      </w:r>
      <w:r w:rsidR="00C8363D">
        <w:t>H</w:t>
      </w:r>
      <w:r w:rsidR="00E10ED3">
        <w:t>A</w:t>
      </w:r>
      <w:r w:rsidR="00C8363D">
        <w:t xml:space="preserve">Proxy </w:t>
      </w:r>
      <w:r w:rsidR="00113E55">
        <w:t>reference</w:t>
      </w:r>
      <w:r w:rsidR="00C8363D">
        <w:t>.</w:t>
      </w:r>
    </w:p>
    <w:p w14:paraId="186208A0" w14:textId="55EA0733" w:rsidR="0005151F" w:rsidRDefault="0005151F" w:rsidP="00263B7C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H</w:t>
      </w:r>
      <w:r w:rsidR="00E10ED3">
        <w:t>A</w:t>
      </w:r>
      <w:r>
        <w:t xml:space="preserve">Valet is running </w:t>
      </w:r>
      <w:r w:rsidRPr="00606192">
        <w:t>only</w:t>
      </w:r>
      <w:r>
        <w:t xml:space="preserve"> on Valet</w:t>
      </w:r>
      <w:r w:rsidR="00263B7C">
        <w:t>1 and Vale2</w:t>
      </w:r>
      <w:r>
        <w:t xml:space="preserve"> hosts.</w:t>
      </w:r>
    </w:p>
    <w:p w14:paraId="03F19E26" w14:textId="3BC62763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>Valet monitors the following:</w:t>
      </w:r>
    </w:p>
    <w:p w14:paraId="674CB7DF" w14:textId="4D284CEF" w:rsidR="0005151F" w:rsidRDefault="000C5FD7" w:rsidP="0005151F">
      <w:pPr>
        <w:pStyle w:val="ListParagraph"/>
        <w:numPr>
          <w:ilvl w:val="0"/>
          <w:numId w:val="1"/>
        </w:numPr>
      </w:pPr>
      <w:r>
        <w:t xml:space="preserve">valet-api </w:t>
      </w:r>
      <w:r w:rsidR="0005151F">
        <w:t>(local wsgi/pecan)</w:t>
      </w:r>
    </w:p>
    <w:p w14:paraId="0536DC54" w14:textId="77777777" w:rsidR="0005151F" w:rsidRDefault="0005151F" w:rsidP="0005151F">
      <w:pPr>
        <w:pStyle w:val="ListParagraph"/>
        <w:numPr>
          <w:ilvl w:val="0"/>
          <w:numId w:val="1"/>
        </w:numPr>
      </w:pPr>
      <w:r>
        <w:t xml:space="preserve">Ostro – local </w:t>
      </w:r>
      <w:r w:rsidRPr="00606192">
        <w:rPr>
          <w:u w:val="single"/>
        </w:rPr>
        <w:t>and</w:t>
      </w:r>
      <w:r>
        <w:t xml:space="preserve"> remote</w:t>
      </w:r>
    </w:p>
    <w:p w14:paraId="24AF2EBA" w14:textId="4F200146" w:rsidR="0005151F" w:rsidRDefault="0005151F" w:rsidP="00606192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>Valet does not monitor Music components</w:t>
      </w:r>
      <w:r w:rsidR="000C5FD7">
        <w:t xml:space="preserve">. </w:t>
      </w:r>
      <w:r>
        <w:t>Apache</w:t>
      </w:r>
      <w:r w:rsidR="005B1275">
        <w:t xml:space="preserve"> T</w:t>
      </w:r>
      <w:r>
        <w:t>omcat, Zookeeper</w:t>
      </w:r>
      <w:r w:rsidR="000C5FD7">
        <w:t>,</w:t>
      </w:r>
      <w:r>
        <w:t xml:space="preserve"> and Cassandra are </w:t>
      </w:r>
      <w:r w:rsidR="00980F69">
        <w:t>monitor</w:t>
      </w:r>
      <w:r>
        <w:t>ed via a cron job</w:t>
      </w:r>
      <w:r w:rsidR="000C5FD7">
        <w:t>:</w:t>
      </w:r>
      <w:r w:rsidR="003D2165">
        <w:t xml:space="preserve"> </w:t>
      </w:r>
      <w:r w:rsidR="006C266C">
        <w:t>/home/attcloud</w:t>
      </w:r>
      <w:commentRangeStart w:id="4"/>
      <w:r w:rsidR="00263B7C" w:rsidRPr="007E3AA6">
        <w:t>/musicHealthCheck.sh</w:t>
      </w:r>
      <w:commentRangeEnd w:id="4"/>
      <w:r w:rsidR="000C5FD7">
        <w:rPr>
          <w:rStyle w:val="CommentReference"/>
        </w:rPr>
        <w:commentReference w:id="4"/>
      </w:r>
      <w:r>
        <w:t>.</w:t>
      </w:r>
    </w:p>
    <w:p w14:paraId="6FA04F7D" w14:textId="7486B85F" w:rsidR="0005151F" w:rsidRDefault="0005151F" w:rsidP="0005151F">
      <w:pPr>
        <w:pStyle w:val="ListParagraph"/>
        <w:numPr>
          <w:ilvl w:val="0"/>
          <w:numId w:val="1"/>
        </w:numPr>
        <w:ind w:left="360"/>
      </w:pPr>
      <w:r>
        <w:t>Ostro HA: H</w:t>
      </w:r>
      <w:r w:rsidR="00E10ED3">
        <w:t>A</w:t>
      </w:r>
      <w:r>
        <w:t>Valet gives precedence to the Ostro instance on the primary host.</w:t>
      </w:r>
    </w:p>
    <w:p w14:paraId="741657E8" w14:textId="1529094F" w:rsidR="0005151F" w:rsidRDefault="0005151F" w:rsidP="0005151F">
      <w:pPr>
        <w:pStyle w:val="ListParagraph"/>
        <w:ind w:left="360"/>
      </w:pPr>
      <w:r>
        <w:t>H</w:t>
      </w:r>
      <w:r w:rsidR="005B1275">
        <w:t>A</w:t>
      </w:r>
      <w:r>
        <w:t>Valet queries Ostro for its priority</w:t>
      </w:r>
      <w:r w:rsidR="005B1275">
        <w:t>. W</w:t>
      </w:r>
      <w:r>
        <w:t xml:space="preserve">hen </w:t>
      </w:r>
      <w:r w:rsidR="005B1275">
        <w:t>two</w:t>
      </w:r>
      <w:r>
        <w:t xml:space="preserve"> Ostro instances </w:t>
      </w:r>
      <w:r w:rsidR="005B1275">
        <w:t xml:space="preserve">are </w:t>
      </w:r>
      <w:r>
        <w:t xml:space="preserve">found, </w:t>
      </w:r>
      <w:r w:rsidR="00E10ED3">
        <w:t xml:space="preserve">HAValet </w:t>
      </w:r>
      <w:r>
        <w:t>shuts down the Ostro instance with the lower priority.</w:t>
      </w:r>
    </w:p>
    <w:p w14:paraId="183755E5" w14:textId="151C5CAD" w:rsidR="0005151F" w:rsidRDefault="0005151F" w:rsidP="0005151F">
      <w:pPr>
        <w:pStyle w:val="ListParagraph"/>
        <w:ind w:left="360"/>
      </w:pPr>
      <w:r>
        <w:t xml:space="preserve">When the Ostro instance with the higher priority fails to start, </w:t>
      </w:r>
      <w:r w:rsidR="00E10ED3">
        <w:t xml:space="preserve">HAValet </w:t>
      </w:r>
      <w:r>
        <w:t>starts the second instance.</w:t>
      </w:r>
    </w:p>
    <w:p w14:paraId="1DE6FA5A" w14:textId="1B5B887F" w:rsidR="0005151F" w:rsidRDefault="0005151F" w:rsidP="00EA5E82">
      <w:pPr>
        <w:pStyle w:val="ListParagraph"/>
        <w:numPr>
          <w:ilvl w:val="0"/>
          <w:numId w:val="1"/>
        </w:numPr>
        <w:ind w:left="360"/>
      </w:pPr>
      <w:r>
        <w:t>H</w:t>
      </w:r>
      <w:r w:rsidR="00E10ED3">
        <w:t>A</w:t>
      </w:r>
      <w:r>
        <w:t>Valet</w:t>
      </w:r>
      <w:r w:rsidR="00EA5E82">
        <w:t xml:space="preserve"> and </w:t>
      </w:r>
      <w:r w:rsidR="005B1275">
        <w:t xml:space="preserve">the </w:t>
      </w:r>
      <w:r w:rsidR="00EA5E82">
        <w:t>Ostro Event Listener</w:t>
      </w:r>
      <w:r>
        <w:t xml:space="preserve"> </w:t>
      </w:r>
      <w:r w:rsidR="005B1275">
        <w:t xml:space="preserve">(ostro-listener) </w:t>
      </w:r>
      <w:r w:rsidR="00EA5E82">
        <w:t>are</w:t>
      </w:r>
      <w:r>
        <w:t xml:space="preserve"> watched by </w:t>
      </w:r>
      <w:r w:rsidR="005B1275">
        <w:t xml:space="preserve">the </w:t>
      </w:r>
      <w:r>
        <w:t>supervisor (Linux watch-dog).</w:t>
      </w:r>
    </w:p>
    <w:p w14:paraId="411EFF19" w14:textId="77777777" w:rsidR="0005151F" w:rsidRDefault="0005151F" w:rsidP="0005151F"/>
    <w:p w14:paraId="1C908B6C" w14:textId="77777777" w:rsidR="00575F5B" w:rsidRDefault="00575F5B" w:rsidP="0005151F"/>
    <w:p w14:paraId="70417ACF" w14:textId="77777777" w:rsidR="00575F5B" w:rsidRDefault="00575F5B" w:rsidP="0005151F"/>
    <w:p w14:paraId="34D3D160" w14:textId="68AF2308" w:rsidR="00036028" w:rsidRDefault="00036028" w:rsidP="00036028">
      <w:commentRangeStart w:id="5"/>
      <w:r>
        <w:t xml:space="preserve">Valet </w:t>
      </w:r>
      <w:r w:rsidRPr="00734187">
        <w:t>H</w:t>
      </w:r>
      <w:r>
        <w:t xml:space="preserve">igh </w:t>
      </w:r>
      <w:r w:rsidRPr="00734187">
        <w:t>A</w:t>
      </w:r>
      <w:r>
        <w:t>vailability</w:t>
      </w:r>
      <w:r w:rsidRPr="00734187">
        <w:t xml:space="preserve"> </w:t>
      </w:r>
      <w:r>
        <w:t>Architecture</w:t>
      </w:r>
      <w:commentRangeEnd w:id="5"/>
      <w:r w:rsidR="00E10ED3">
        <w:rPr>
          <w:rStyle w:val="CommentReference"/>
        </w:rPr>
        <w:commentReference w:id="5"/>
      </w:r>
    </w:p>
    <w:p w14:paraId="4DE6E19F" w14:textId="2838585A" w:rsidR="00BD06C4" w:rsidRDefault="00B6401F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8B3437" wp14:editId="2F7E0888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859915" cy="1780540"/>
                <wp:effectExtent l="0" t="0" r="26035" b="101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178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E06A8" w14:textId="306703CF" w:rsidR="007201AA" w:rsidRDefault="007201AA" w:rsidP="00B61E26">
                            <w:pPr>
                              <w:pStyle w:val="CommentText"/>
                            </w:pPr>
                            <w:r>
                              <w:t>Heat (via Stack Lifecycle Plugin).</w:t>
                            </w:r>
                          </w:p>
                          <w:p w14:paraId="46F4278D" w14:textId="1230778F" w:rsidR="007201AA" w:rsidRPr="00B61E26" w:rsidRDefault="007201AA" w:rsidP="00B61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61E26">
                              <w:rPr>
                                <w:sz w:val="20"/>
                                <w:szCs w:val="20"/>
                              </w:rPr>
                              <w:t xml:space="preserve">Nova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via Scheduler Filter Plugin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B61E2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B3437" id="Oval 19" o:spid="_x0000_s1026" style="position:absolute;margin-left:0;margin-top:.65pt;width:146.45pt;height:140.2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GqewIAAEUFAAAOAAAAZHJzL2Uyb0RvYy54bWysVFFP2zAQfp+0/2D5fSSp6KAVKapATJMQ&#10;IMrEs+vYxJLt82y3Sffrd3bSgAbaw7Q8OHe+u+98n+98cdkbTfbCBwW2ptVJSYmwHBplX2r64+nm&#10;yzklITLbMA1W1PQgAr1cff500bmlmEELuhGeIIgNy87VtI3RLYsi8FYYFk7ACYtGCd6wiKp/KRrP&#10;OkQ3upiV5deiA984D1yEgLvXg5GuMr6Ugsd7KYOIRNcUzxbz6vO6TWuxumDLF89cq/h4DPYPpzBM&#10;WUw6QV2zyMjOq3dQRnEPAWQ84WAKkFJxkWvAaqryj2o2LXMi14LkBDfRFP4fLL/bP3iiGry7BSWW&#10;Gbyj+z3TBFXkpnNhiS4b9+BHLaCYCu2lN+mPJZA+83mY+BR9JBw3q/P5YlHNKeFoq87Oy/lpZrx4&#10;DXc+xG8CDElCTYXWyoVUM1uy/W2ImBW9j16opBMNZ8hSPGiRnLV9FBLrwKyzHJ07SFxpT7CamjLO&#10;hY3VYGpZI4bteYlfKhSTTBFZy4AJWSqtJ+wRIHXne+wBZvRPoSI34BRc/u1gQ/AUkTODjVOwURb8&#10;RwAaqxozD/5HkgZqEkux3/boksQtNAe8cA/DJATHbxQyf8tCfGAeWx+HBMc53uMiNXQ1hVGipAX/&#10;66P95I8diVZKOhylmoafO+YFJfq7xV5dVKd47yRm5XR+NkPFv7Vs31rszlwB3liFD4fjWUz+UR9F&#10;6cE849SvU1Y0Mcsxd0159EflKg4jju8GF+t1dsN5cyze2o3jCTwRnNrqqX9m3o3tF7Fz7+A4du9a&#10;cPBNkRbWuwhS5f585XWkHmc199D4rqTH4K2evV5fv9VvAAAA//8DAFBLAwQUAAYACAAAACEASKrb&#10;o9wAAAAGAQAADwAAAGRycy9kb3ducmV2LnhtbEyPQU+EMBCF7yb+h2ZMvLll0SggZWNMSNTEg4j3&#10;Lh2hWToltOyiv97xpLd58ybvfVPuVjeKI87BelKw3SQgkDpvLPUK2vf6KgMRoiajR0+o4AsD7Krz&#10;s1IXxp/oDY9N7AWHUCi0giHGqZAydAM6HTZ+QmLv089OR5ZzL82sTxzuRpkmya102hI3DHrCxwG7&#10;Q7M4Bd9PdWvjkjdZ0r4cXm+eay/th1KXF+vDPYiIa/w7hl98RoeKmfZ+IRPEqIAfiby9BsFmmqc5&#10;iD0P2fYOZFXK//jVDwAAAP//AwBQSwECLQAUAAYACAAAACEAtoM4kv4AAADhAQAAEwAAAAAAAAAA&#10;AAAAAAAAAAAAW0NvbnRlbnRfVHlwZXNdLnhtbFBLAQItABQABgAIAAAAIQA4/SH/1gAAAJQBAAAL&#10;AAAAAAAAAAAAAAAAAC8BAABfcmVscy8ucmVsc1BLAQItABQABgAIAAAAIQDRkZGqewIAAEUFAAAO&#10;AAAAAAAAAAAAAAAAAC4CAABkcnMvZTJvRG9jLnhtbFBLAQItABQABgAIAAAAIQBIqtuj3AAAAAY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279E06A8" w14:textId="306703CF" w:rsidR="007201AA" w:rsidRDefault="007201AA" w:rsidP="00B61E26">
                      <w:pPr>
                        <w:pStyle w:val="CommentText"/>
                      </w:pPr>
                      <w:r>
                        <w:t>Heat (via Stack Lifecycle Plugin).</w:t>
                      </w:r>
                    </w:p>
                    <w:p w14:paraId="46F4278D" w14:textId="1230778F" w:rsidR="007201AA" w:rsidRPr="00B61E26" w:rsidRDefault="007201AA" w:rsidP="00B61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61E26">
                        <w:rPr>
                          <w:sz w:val="20"/>
                          <w:szCs w:val="20"/>
                        </w:rPr>
                        <w:t xml:space="preserve">Nova 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B61E26">
                        <w:rPr>
                          <w:sz w:val="20"/>
                          <w:szCs w:val="20"/>
                        </w:rPr>
                        <w:t>via Scheduler Filter Plugin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Pr="00B61E26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6A6CC6" w14:textId="1A92255A" w:rsidR="00BD06C4" w:rsidRDefault="00BD06C4" w:rsidP="00036028"/>
    <w:p w14:paraId="66DBC3DD" w14:textId="3C6C2210" w:rsidR="00BD06C4" w:rsidRDefault="00BD06C4" w:rsidP="00036028"/>
    <w:p w14:paraId="17F5F09F" w14:textId="1B6394B5" w:rsidR="00BD06C4" w:rsidRDefault="00B6401F" w:rsidP="0003602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BBB860" wp14:editId="3D066928">
                <wp:simplePos x="0" y="0"/>
                <wp:positionH relativeFrom="column">
                  <wp:posOffset>1859916</wp:posOffset>
                </wp:positionH>
                <wp:positionV relativeFrom="paragraph">
                  <wp:posOffset>26477</wp:posOffset>
                </wp:positionV>
                <wp:extent cx="1853482" cy="262006"/>
                <wp:effectExtent l="0" t="0" r="52070" b="812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482" cy="262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3FEE3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6.45pt;margin-top:2.1pt;width:145.95pt;height:2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tA1gEAAPsDAAAOAAAAZHJzL2Uyb0RvYy54bWysU8uO1DAQvCPxD5bvTB4Lq1E0mRWaBS4I&#10;Rix8gNexEwu/1DaT5O9pO5ksArQHxKUT213dVeX24W4ymlwEBOVsS6tdSYmw3HXK9i399vX9qz0l&#10;ITLbMe2saOksAr07vnxxGH0jajc43QkgWMSGZvQtHWL0TVEEPgjDws55YfFQOjAs4hL6ogM2YnWj&#10;i7osb4vRQefBcREC7t4vh/SY60spePwsZRCR6JYit5gj5PiYYnE8sKYH5gfFVxrsH1gYpiw23Urd&#10;s8jID1B/lDKKgwtOxh13pnBSKi6yBlRTlb+peRiYF1kLmhP8ZlP4f2X5p8sZiOpaWteUWGbwjh4i&#10;MNUPkbwFcCM5OWvRRwcEU9Cv0YcGYSd7hnUV/BmS+EmCSV+URabs8bx5LKZIOG5W+zc3r/fYi+NZ&#10;fZvuMBUtntAeQvwgnCHpp6VhZbPRqLLR7PIxxAV4BaTW2qYYmdLvbEfi7FFPBMVsr8XaJ6UUScRC&#10;O//FWYsF/kVItAOJ3uQ2eRDFSQO5MByh7nu1VcHMBJFK6w1UPg9acxNM5OHcgPXzwC07d3Q2bkCj&#10;rIO/geN0pSqX/KvqRWuS/ei6OV9itgMnLN/D+hrSCP+6zvCnN3v8CQAA//8DAFBLAwQUAAYACAAA&#10;ACEAYuaRY90AAAAIAQAADwAAAGRycy9kb3ducmV2LnhtbEyPQU/CQBSE7yb+h80z8SZbGopQuyUq&#10;mmg8CVy4PdpH27j7tukuUP+9z5MeJzOZ+aZYjc6qMw2h82xgOklAEVe+7rgxsNu+3i1AhYhco/VM&#10;Br4pwKq8viowr/2FP+m8iY2SEg45Gmhj7HOtQ9WSwzDxPbF4Rz84jCKHRtcDXqTcWZ0myVw77FgW&#10;WuzpuaXqa3NyBo4t0npnGdf9/Xz68bR/e0nevTG3N+PjA6hIY/wLwy++oEMpTAd/4jooayBdpkuJ&#10;GpiloMTPFjO5chCdZaDLQv8/UP4AAAD//wMAUEsBAi0AFAAGAAgAAAAhALaDOJL+AAAA4QEAABMA&#10;AAAAAAAAAAAAAAAAAAAAAFtDb250ZW50X1R5cGVzXS54bWxQSwECLQAUAAYACAAAACEAOP0h/9YA&#10;AACUAQAACwAAAAAAAAAAAAAAAAAvAQAAX3JlbHMvLnJlbHNQSwECLQAUAAYACAAAACEAcU9bQNYB&#10;AAD7AwAADgAAAAAAAAAAAAAAAAAuAgAAZHJzL2Uyb0RvYy54bWxQSwECLQAUAAYACAAAACEAYuaR&#10;Y90AAAAI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14:paraId="3D143242" w14:textId="44236B88" w:rsidR="00042AFB" w:rsidRDefault="00B6401F" w:rsidP="00042AFB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F05486C" wp14:editId="5E71034D">
                <wp:simplePos x="0" y="0"/>
                <wp:positionH relativeFrom="margin">
                  <wp:posOffset>3712652</wp:posOffset>
                </wp:positionH>
                <wp:positionV relativeFrom="paragraph">
                  <wp:posOffset>10022</wp:posOffset>
                </wp:positionV>
                <wp:extent cx="2083242" cy="277964"/>
                <wp:effectExtent l="0" t="0" r="1270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277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10507" w14:textId="77777777" w:rsidR="007201AA" w:rsidRDefault="007201AA" w:rsidP="00F82297">
                            <w:pPr>
                              <w:jc w:val="center"/>
                            </w:pPr>
                            <w:r>
                              <w:t>HAProxy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5486C" id="Rectangle 1" o:spid="_x0000_s1027" style="position:absolute;margin-left:292.35pt;margin-top:.8pt;width:164.05pt;height:21.9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1ZewIAAEsFAAAOAAAAZHJzL2Uyb0RvYy54bWysVE1v2zAMvQ/YfxB0X+146VdQpwhadBhQ&#10;dEXboWdFlmIDsqhRSuzs14+SHbdoix2G+SBLIvlIPpK6uOxbw3YKfQO25LOjnDNlJVSN3ZT859PN&#10;lzPOfBC2EgasKvleeX65/PzponMLVUANplLICMT6RedKXofgFlnmZa1a4Y/AKUtCDdiKQEfcZBWK&#10;jtBbkxV5fpJ1gJVDkMp7ur0ehHyZ8LVWMvzQ2qvATMkptpBWTOs6rtnyQiw2KFzdyDEM8Q9RtKKx&#10;5HSCuhZBsC0276DaRiJ40OFIQpuB1o1UKQfKZpa/yeaxFk6lXIgc7yaa/P+DlXe7e2RNRbXjzIqW&#10;SvRApAm7MYrNIj2d8wvSenT3OJ48bWOuvcY2/ikL1idK9xOlqg9M0mWRn30t5gVnkmTF6en5yTyC&#10;Zi/WDn34pqBlcVNyJO+JSbG79WFQPaiQXYxm8J92YW9UDMHYB6UpjegxWacGUlcG2U5Q6YWUyobZ&#10;IKpFpYbr45y+MZ7JIkWXACOyboyZsEeA2JzvsYdYR/1oqlL/Tcb53wIbjCeL5BlsmIzbxgJ+BGAo&#10;q9HzoH8gaaAmshT6dT+WmDTjzRqqPZUdYZgH7+RNQ+zfCh/uBdIA0KjQUIcftGgDXclh3HFWA/7+&#10;6D7qU1+SlLOOBqrk/tdWoOLMfLfUseez+TxOYDrMj08LOuBryfq1xG7bK6DCUVdSdGkb9YM5bDVC&#10;+0yzv4peSSSsJN8llwEPh6swDDq9HlKtVkmNps6JcGsfnYzgkefYXU/9s0A3tmCg5r2Dw/CJxZtO&#10;HHSjpYXVNoBuUpu+8DpWgCY2tdL4usQn4fU5ab28gcs/AAAA//8DAFBLAwQUAAYACAAAACEAI6t2&#10;PtsAAAAIAQAADwAAAGRycy9kb3ducmV2LnhtbEyPy07DMBBF90j8gzVI7KiTKn2QxqlQJTZILNry&#10;AW48TULtcRQ7TfL3DCtYXp2r+yj2k7Pijn1oPSlIFwkIpMqblmoFX+f3ly2IEDUZbT2hghkD7MvH&#10;h0Lnxo90xPsp1oJDKORaQRNjl0sZqgadDgvfITG7+t7pyLKvpen1yOHOymWSrKXTLXFDozs8NFjd&#10;ToPjEo3HOd2Mh9tnM320aOdvHGalnp+mtx2IiFP8M8PvfJ4OJW+6+IFMEFbBaptt2MpgDYL5a7rk&#10;KxcF2SoDWRby/4HyBwAA//8DAFBLAQItABQABgAIAAAAIQC2gziS/gAAAOEBAAATAAAAAAAAAAAA&#10;AAAAAAAAAABbQ29udGVudF9UeXBlc10ueG1sUEsBAi0AFAAGAAgAAAAhADj9If/WAAAAlAEAAAsA&#10;AAAAAAAAAAAAAAAALwEAAF9yZWxzLy5yZWxzUEsBAi0AFAAGAAgAAAAhAKYTXVl7AgAASwUAAA4A&#10;AAAAAAAAAAAAAAAALgIAAGRycy9lMm9Eb2MueG1sUEsBAi0AFAAGAAgAAAAhACOrdj7bAAAACAEA&#10;AA8AAAAAAAAAAAAAAAAA1QQAAGRycy9kb3ducmV2LnhtbFBLBQYAAAAABAAEAPMAAADdBQAAAAA=&#10;" fillcolor="#5b9bd5 [3204]" strokecolor="#1f4d78 [1604]" strokeweight="1pt">
                <v:textbox>
                  <w:txbxContent>
                    <w:p w14:paraId="64410507" w14:textId="77777777" w:rsidR="007201AA" w:rsidRDefault="007201AA" w:rsidP="00F82297">
                      <w:pPr>
                        <w:jc w:val="center"/>
                      </w:pPr>
                      <w:r>
                        <w:t>HAProxy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D8D469" w14:textId="1DE111B5" w:rsidR="00042AFB" w:rsidRDefault="00B6401F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C1C5B" wp14:editId="34B1BC7E">
                <wp:simplePos x="0" y="0"/>
                <wp:positionH relativeFrom="column">
                  <wp:posOffset>2345110</wp:posOffset>
                </wp:positionH>
                <wp:positionV relativeFrom="paragraph">
                  <wp:posOffset>11568</wp:posOffset>
                </wp:positionV>
                <wp:extent cx="2449195" cy="1025028"/>
                <wp:effectExtent l="38100" t="0" r="27305" b="6096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195" cy="1025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8D3B642" id="Straight Arrow Connector 125" o:spid="_x0000_s1026" type="#_x0000_t32" style="position:absolute;margin-left:184.65pt;margin-top:.9pt;width:192.85pt;height:80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+K4AEAAAgEAAAOAAAAZHJzL2Uyb0RvYy54bWysU8mO1DAQvSPxD5bvdBZm0EzU6RHqYTkg&#10;aDHwAR7HTiy8qWw6yd9TdtIBAZoD4mJ5qfeq3qvy/m4ympwFBOVsS6tdSYmw3HXK9i39+uXtixtK&#10;QmS2Y9pZ0dJZBHp3eP5sP/pG1G5wuhNAkMSGZvQtHWL0TVEEPgjDws55YfFROjAs4hH6ogM2IrvR&#10;RV2Wr4rRQefBcREC3t4vj/SQ+aUUPH6SMohIdEuxtphXyOtjWovDnjU9MD8ovpbB/qEKw5TFpBvV&#10;PYuMfAf1B5VRHFxwMu64M4WTUnGRNaCaqvxNzcPAvMha0JzgN5vC/6PlH88nIKrD3tXXlFhmsEkP&#10;EZjqh0heA7iRHJ21aKQDkmLQsdGHBoFHe4L1FPwJkvxJgiFSK/8eCbMhKJFM2e9581tMkXC8rK+u&#10;bqtbTMvxrSrr67K+SfzFQpQIPYT4TjhD0qalYa1sK2lJws4fQlyAF0ACa5vWyJR+YzsSZ4/aIihm&#10;ey3WPCmkSHoWBXkXZy0W+Gch0Rus9GXWkqdSHDWQM8N56r5VGwtGJohUWm+g8mnQGptgIk/qBqyf&#10;Bm7ROaOzcQMaZR38DRynS6lyib+oXrQm2Y+um3M/sx04brkP69dI8/zrOcN/fuDDDwAAAP//AwBQ&#10;SwMEFAAGAAgAAAAhALbD7w3eAAAACQEAAA8AAABkcnMvZG93bnJldi54bWxMj0FPg0AUhO8m/Q+b&#10;18SLsUuhoCJLYzSmSW+tpudXdguk7FtktxT/vc+THiczmfmmWE+2E6MZfOtIwXIRgTBUOd1SreDz&#10;4/3+EYQPSBo7R0bBt/GwLmc3BebaXWlnxn2oBZeQz1FBE0KfS+mrxlj0C9cbYu/kBouB5VBLPeCV&#10;y20n4yjKpMWWeKHB3rw2pjrvL1bBYXNKVzt9qL/iu9V2k2gc3/pMqdv59PIMIpgp/IXhF5/RoWSm&#10;o7uQ9qJTkGRPCUfZ4AfsP6QpfzuyzpIYZFnI/w/KHwAAAP//AwBQSwECLQAUAAYACAAAACEAtoM4&#10;kv4AAADhAQAAEwAAAAAAAAAAAAAAAAAAAAAAW0NvbnRlbnRfVHlwZXNdLnhtbFBLAQItABQABgAI&#10;AAAAIQA4/SH/1gAAAJQBAAALAAAAAAAAAAAAAAAAAC8BAABfcmVscy8ucmVsc1BLAQItABQABgAI&#10;AAAAIQDhkI+K4AEAAAgEAAAOAAAAAAAAAAAAAAAAAC4CAABkcnMvZTJvRG9jLnhtbFBLAQItABQA&#10;BgAIAAAAIQC2w+8N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11444" wp14:editId="18714BC7">
                <wp:simplePos x="0" y="0"/>
                <wp:positionH relativeFrom="column">
                  <wp:posOffset>3506525</wp:posOffset>
                </wp:positionH>
                <wp:positionV relativeFrom="paragraph">
                  <wp:posOffset>11567</wp:posOffset>
                </wp:positionV>
                <wp:extent cx="1288112" cy="1010423"/>
                <wp:effectExtent l="38100" t="0" r="26670" b="5651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112" cy="1010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51C4F97" id="Straight Arrow Connector 124" o:spid="_x0000_s1026" type="#_x0000_t32" style="position:absolute;margin-left:276.1pt;margin-top:.9pt;width:101.45pt;height:79.5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dO63wEAAAgEAAAOAAAAZHJzL2Uyb0RvYy54bWysU8mO1DAQvSPxD5bvdJYZoVbU6RHqYTkg&#10;aDHwAR7HTiy8qWw6yd9TdtJhBGgOiIvlpd6req/Kh7vJaHIREJSzLa12JSXCctcp27f029d3r/aU&#10;hMhsx7SzoqWzCPTu+PLFYfSNqN3gdCeAIIkNzehbOsTom6IIfBCGhZ3zwuKjdGBYxCP0RQdsRHaj&#10;i7osXxejg86D4yIEvL1fHukx80spePwsZRCR6JZibTGvkNfHtBbHA2t6YH5QfC2D/UMVhimLSTeq&#10;exYZ+QHqDyqjOLjgZNxxZwonpeIia0A1VfmbmoeBeZG1oDnBbzaF/0fLP13OQFSHvatvKbHMYJMe&#10;IjDVD5G8AXAjOTlr0UgHJMWgY6MPDQJP9gzrKfgzJPmTBEOkVv4DEmZDUCKZst/z5reYIuF4WdX7&#10;fVXVlHB8q1D/bX2T+IuFKBF6CPG9cIakTUvDWtlW0pKEXT6GuACvgATWNq2RKf3WdiTOHrVFUMz2&#10;Wqx5UkiR9CwK8i7OWizwL0KiN1jpTdaSp1KcNJALw3nqvlcbC0YmiFRab6DyedAam2AiT+oGrJ8H&#10;btE5o7NxAxplHfwNHKdrqXKJv6petCbZj66bcz+zHThuuQ/r10jz/PSc4b8+8PEnAAAA//8DAFBL&#10;AwQUAAYACAAAACEAt248LN0AAAAJAQAADwAAAGRycy9kb3ducmV2LnhtbEyPzU7DMBCE70i8g7VI&#10;XBB1Guq0hDgVAqFKvbWgnrfxNomI7RC7aXh7lhMcR99ofor1ZDsx0hBa7zTMZwkIcpU3ras1fLy/&#10;3a9AhIjOYOcdafimAOvy+qrA3PiL29G4j7XgEBdy1NDE2OdShqohi2Hme3LMTn6wGFkOtTQDXjjc&#10;djJNkkxabB03NNjTS0PV5/5sNRw2J7XYmUP9ld4ttpsHg+Nrn2l9ezM9P4GINMU/M/zO5+lQ8qaj&#10;PzsTRKdBqTRlKwN+wHyp1BzEkXWWPIIsC/n/QfkDAAD//wMAUEsBAi0AFAAGAAgAAAAhALaDOJL+&#10;AAAA4QEAABMAAAAAAAAAAAAAAAAAAAAAAFtDb250ZW50X1R5cGVzXS54bWxQSwECLQAUAAYACAAA&#10;ACEAOP0h/9YAAACUAQAACwAAAAAAAAAAAAAAAAAvAQAAX3JlbHMvLnJlbHNQSwECLQAUAAYACAAA&#10;ACEA9VXTut8BAAAIBAAADgAAAAAAAAAAAAAAAAAuAgAAZHJzL2Uyb0RvYy54bWxQSwECLQAUAAYA&#10;CAAAACEAt248LN0AAAAJ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C643AC">
        <w:t xml:space="preserve">                                                                                             </w:t>
      </w:r>
    </w:p>
    <w:p w14:paraId="7B599017" w14:textId="04BF5843" w:rsidR="00042AFB" w:rsidRDefault="00042AFB" w:rsidP="00042AFB">
      <w:pPr>
        <w:rPr>
          <w:noProof/>
        </w:rPr>
      </w:pPr>
    </w:p>
    <w:p w14:paraId="35F9BB4A" w14:textId="77777777" w:rsidR="00042AFB" w:rsidRDefault="008C75D1" w:rsidP="00042AFB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6192" behindDoc="0" locked="0" layoutInCell="1" allowOverlap="1" wp14:anchorId="16706E33" wp14:editId="72405019">
                <wp:simplePos x="0" y="0"/>
                <wp:positionH relativeFrom="column">
                  <wp:posOffset>-469127</wp:posOffset>
                </wp:positionH>
                <wp:positionV relativeFrom="paragraph">
                  <wp:posOffset>293011</wp:posOffset>
                </wp:positionV>
                <wp:extent cx="3975652" cy="3803650"/>
                <wp:effectExtent l="0" t="0" r="44450" b="0"/>
                <wp:wrapNone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83C98" w14:textId="77777777" w:rsidR="007201AA" w:rsidRDefault="007201A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75" y="10713"/>
                            <a:ext cx="2904490" cy="356425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175" y="8255"/>
                            <a:ext cx="2904490" cy="3564255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680" y="432435"/>
                            <a:ext cx="5753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Freeform 53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8E66B3" w14:textId="77777777" w:rsidR="007201AA" w:rsidRDefault="007201AA" w:rsidP="00F65C7E">
                              <w:pPr>
                                <w:jc w:val="center"/>
                              </w:pPr>
                              <w:r w:rsidRPr="00F65C7E">
                                <w:rPr>
                                  <w:color w:val="FFFFFF" w:themeColor="background1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58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Freeform 62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" y="2999105"/>
                            <a:ext cx="68199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Freeform 41"/>
                        <wps:cNvSpPr>
                          <a:spLocks/>
                        </wps:cNvSpPr>
                        <wps:spPr bwMode="auto">
                          <a:xfrm>
                            <a:off x="299031" y="1041760"/>
                            <a:ext cx="1041400" cy="491986"/>
                          </a:xfrm>
                          <a:custGeom>
                            <a:avLst/>
                            <a:gdLst>
                              <a:gd name="T0" fmla="*/ 0 w 6048"/>
                              <a:gd name="T1" fmla="*/ 1008 h 6304"/>
                              <a:gd name="T2" fmla="*/ 1008 w 6048"/>
                              <a:gd name="T3" fmla="*/ 0 h 6304"/>
                              <a:gd name="T4" fmla="*/ 5040 w 6048"/>
                              <a:gd name="T5" fmla="*/ 0 h 6304"/>
                              <a:gd name="T6" fmla="*/ 6048 w 6048"/>
                              <a:gd name="T7" fmla="*/ 1008 h 6304"/>
                              <a:gd name="T8" fmla="*/ 6048 w 6048"/>
                              <a:gd name="T9" fmla="*/ 5296 h 6304"/>
                              <a:gd name="T10" fmla="*/ 5040 w 6048"/>
                              <a:gd name="T11" fmla="*/ 6304 h 6304"/>
                              <a:gd name="T12" fmla="*/ 1008 w 6048"/>
                              <a:gd name="T13" fmla="*/ 6304 h 6304"/>
                              <a:gd name="T14" fmla="*/ 0 w 6048"/>
                              <a:gd name="T15" fmla="*/ 5296 h 6304"/>
                              <a:gd name="T16" fmla="*/ 0 w 6048"/>
                              <a:gd name="T17" fmla="*/ 1008 h 6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048" h="6304">
                                <a:moveTo>
                                  <a:pt x="0" y="1008"/>
                                </a:moveTo>
                                <a:cubicBezTo>
                                  <a:pt x="0" y="452"/>
                                  <a:pt x="452" y="0"/>
                                  <a:pt x="1008" y="0"/>
                                </a:cubicBezTo>
                                <a:lnTo>
                                  <a:pt x="5040" y="0"/>
                                </a:lnTo>
                                <a:cubicBezTo>
                                  <a:pt x="5597" y="0"/>
                                  <a:pt x="6048" y="452"/>
                                  <a:pt x="6048" y="1008"/>
                                </a:cubicBezTo>
                                <a:lnTo>
                                  <a:pt x="6048" y="5296"/>
                                </a:lnTo>
                                <a:cubicBezTo>
                                  <a:pt x="6048" y="5853"/>
                                  <a:pt x="5597" y="6304"/>
                                  <a:pt x="5040" y="6304"/>
                                </a:cubicBezTo>
                                <a:lnTo>
                                  <a:pt x="1008" y="6304"/>
                                </a:lnTo>
                                <a:cubicBezTo>
                                  <a:pt x="452" y="6304"/>
                                  <a:pt x="0" y="5853"/>
                                  <a:pt x="0" y="5296"/>
                                </a:cubicBezTo>
                                <a:lnTo>
                                  <a:pt x="0" y="1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BD816" w14:textId="77777777" w:rsidR="007201AA" w:rsidRPr="008C75D1" w:rsidRDefault="007201AA" w:rsidP="00956A5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8C75D1">
                                <w:rPr>
                                  <w:color w:val="FFFFFF" w:themeColor="background1"/>
                                </w:rPr>
                                <w:t>HAV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Pr="008C75D1">
                                <w:rPr>
                                  <w:color w:val="FFFFFF" w:themeColor="background1"/>
                                </w:rPr>
                                <w:t>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45"/>
                        <wps:cNvSpPr>
                          <a:spLocks/>
                        </wps:cNvSpPr>
                        <wps:spPr bwMode="auto">
                          <a:xfrm>
                            <a:off x="1572619" y="15281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72D92" w14:textId="77777777" w:rsidR="007201AA" w:rsidRPr="008C75D1" w:rsidRDefault="007201AA" w:rsidP="008C75D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Valet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49"/>
                        <wps:cNvSpPr>
                          <a:spLocks/>
                        </wps:cNvSpPr>
                        <wps:spPr bwMode="auto">
                          <a:xfrm>
                            <a:off x="1540814" y="700625"/>
                            <a:ext cx="1271905" cy="42735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1 h 5584"/>
                              <a:gd name="T2" fmla="*/ 931 w 14768"/>
                              <a:gd name="T3" fmla="*/ 0 h 5584"/>
                              <a:gd name="T4" fmla="*/ 13838 w 14768"/>
                              <a:gd name="T5" fmla="*/ 0 h 5584"/>
                              <a:gd name="T6" fmla="*/ 14768 w 14768"/>
                              <a:gd name="T7" fmla="*/ 931 h 5584"/>
                              <a:gd name="T8" fmla="*/ 14768 w 14768"/>
                              <a:gd name="T9" fmla="*/ 4654 h 5584"/>
                              <a:gd name="T10" fmla="*/ 13838 w 14768"/>
                              <a:gd name="T11" fmla="*/ 5584 h 5584"/>
                              <a:gd name="T12" fmla="*/ 931 w 14768"/>
                              <a:gd name="T13" fmla="*/ 5584 h 5584"/>
                              <a:gd name="T14" fmla="*/ 0 w 14768"/>
                              <a:gd name="T15" fmla="*/ 4654 h 5584"/>
                              <a:gd name="T16" fmla="*/ 0 w 14768"/>
                              <a:gd name="T17" fmla="*/ 931 h 5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584">
                                <a:moveTo>
                                  <a:pt x="0" y="931"/>
                                </a:moveTo>
                                <a:cubicBezTo>
                                  <a:pt x="0" y="417"/>
                                  <a:pt x="417" y="0"/>
                                  <a:pt x="931" y="0"/>
                                </a:cubicBezTo>
                                <a:lnTo>
                                  <a:pt x="13838" y="0"/>
                                </a:lnTo>
                                <a:cubicBezTo>
                                  <a:pt x="14352" y="0"/>
                                  <a:pt x="14768" y="417"/>
                                  <a:pt x="14768" y="931"/>
                                </a:cubicBezTo>
                                <a:lnTo>
                                  <a:pt x="14768" y="4654"/>
                                </a:lnTo>
                                <a:cubicBezTo>
                                  <a:pt x="14768" y="5168"/>
                                  <a:pt x="14352" y="5584"/>
                                  <a:pt x="13838" y="5584"/>
                                </a:cubicBezTo>
                                <a:lnTo>
                                  <a:pt x="931" y="5584"/>
                                </a:lnTo>
                                <a:cubicBezTo>
                                  <a:pt x="417" y="5584"/>
                                  <a:pt x="0" y="5168"/>
                                  <a:pt x="0" y="4654"/>
                                </a:cubicBezTo>
                                <a:lnTo>
                                  <a:pt x="0" y="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578A2" w14:textId="77777777" w:rsidR="007201AA" w:rsidRPr="008C75D1" w:rsidRDefault="007201AA" w:rsidP="00042AF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8C75D1">
                                <w:rPr>
                                  <w:color w:val="FFFFFF" w:themeColor="background1"/>
                                </w:rPr>
                                <w:t>Ostro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54"/>
                        <wps:cNvSpPr>
                          <a:spLocks/>
                        </wps:cNvSpPr>
                        <wps:spPr bwMode="auto">
                          <a:xfrm>
                            <a:off x="147955" y="1918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14768"/>
                              <a:gd name="T1" fmla="*/ 934 h 5600"/>
                              <a:gd name="T2" fmla="*/ 934 w 14768"/>
                              <a:gd name="T3" fmla="*/ 0 h 5600"/>
                              <a:gd name="T4" fmla="*/ 13835 w 14768"/>
                              <a:gd name="T5" fmla="*/ 0 h 5600"/>
                              <a:gd name="T6" fmla="*/ 14768 w 14768"/>
                              <a:gd name="T7" fmla="*/ 934 h 5600"/>
                              <a:gd name="T8" fmla="*/ 14768 w 14768"/>
                              <a:gd name="T9" fmla="*/ 4667 h 5600"/>
                              <a:gd name="T10" fmla="*/ 13835 w 14768"/>
                              <a:gd name="T11" fmla="*/ 5600 h 5600"/>
                              <a:gd name="T12" fmla="*/ 934 w 14768"/>
                              <a:gd name="T13" fmla="*/ 5600 h 5600"/>
                              <a:gd name="T14" fmla="*/ 0 w 14768"/>
                              <a:gd name="T15" fmla="*/ 4667 h 5600"/>
                              <a:gd name="T16" fmla="*/ 0 w 14768"/>
                              <a:gd name="T17" fmla="*/ 934 h 5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768" h="5600">
                                <a:moveTo>
                                  <a:pt x="0" y="934"/>
                                </a:moveTo>
                                <a:cubicBezTo>
                                  <a:pt x="0" y="418"/>
                                  <a:pt x="418" y="0"/>
                                  <a:pt x="934" y="0"/>
                                </a:cubicBezTo>
                                <a:lnTo>
                                  <a:pt x="13835" y="0"/>
                                </a:lnTo>
                                <a:cubicBezTo>
                                  <a:pt x="14351" y="0"/>
                                  <a:pt x="14768" y="418"/>
                                  <a:pt x="14768" y="934"/>
                                </a:cubicBezTo>
                                <a:lnTo>
                                  <a:pt x="14768" y="4667"/>
                                </a:lnTo>
                                <a:cubicBezTo>
                                  <a:pt x="14768" y="5183"/>
                                  <a:pt x="14351" y="5600"/>
                                  <a:pt x="13835" y="5600"/>
                                </a:cubicBezTo>
                                <a:lnTo>
                                  <a:pt x="934" y="5600"/>
                                </a:lnTo>
                                <a:cubicBezTo>
                                  <a:pt x="418" y="5600"/>
                                  <a:pt x="0" y="5183"/>
                                  <a:pt x="0" y="4667"/>
                                </a:cubicBezTo>
                                <a:lnTo>
                                  <a:pt x="0" y="9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57"/>
                        <wps:cNvSpPr>
                          <a:spLocks/>
                        </wps:cNvSpPr>
                        <wps:spPr bwMode="auto">
                          <a:xfrm>
                            <a:off x="147955" y="2416810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6FEF7F0" w14:textId="77777777" w:rsidR="007201AA" w:rsidRPr="001846DB" w:rsidRDefault="007201AA" w:rsidP="001846D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ZK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985" y="2483485"/>
                            <a:ext cx="2825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Freeform 61"/>
                        <wps:cNvSpPr>
                          <a:spLocks/>
                        </wps:cNvSpPr>
                        <wps:spPr bwMode="auto">
                          <a:xfrm>
                            <a:off x="147955" y="2934335"/>
                            <a:ext cx="1271905" cy="428625"/>
                          </a:xfrm>
                          <a:custGeom>
                            <a:avLst/>
                            <a:gdLst>
                              <a:gd name="T0" fmla="*/ 0 w 7384"/>
                              <a:gd name="T1" fmla="*/ 467 h 2800"/>
                              <a:gd name="T2" fmla="*/ 467 w 7384"/>
                              <a:gd name="T3" fmla="*/ 0 h 2800"/>
                              <a:gd name="T4" fmla="*/ 6918 w 7384"/>
                              <a:gd name="T5" fmla="*/ 0 h 2800"/>
                              <a:gd name="T6" fmla="*/ 7384 w 7384"/>
                              <a:gd name="T7" fmla="*/ 467 h 2800"/>
                              <a:gd name="T8" fmla="*/ 7384 w 7384"/>
                              <a:gd name="T9" fmla="*/ 2334 h 2800"/>
                              <a:gd name="T10" fmla="*/ 6918 w 7384"/>
                              <a:gd name="T11" fmla="*/ 2800 h 2800"/>
                              <a:gd name="T12" fmla="*/ 467 w 7384"/>
                              <a:gd name="T13" fmla="*/ 2800 h 2800"/>
                              <a:gd name="T14" fmla="*/ 0 w 7384"/>
                              <a:gd name="T15" fmla="*/ 2334 h 2800"/>
                              <a:gd name="T16" fmla="*/ 0 w 7384"/>
                              <a:gd name="T17" fmla="*/ 467 h 2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384" h="2800">
                                <a:moveTo>
                                  <a:pt x="0" y="467"/>
                                </a:moveTo>
                                <a:cubicBezTo>
                                  <a:pt x="0" y="209"/>
                                  <a:pt x="209" y="0"/>
                                  <a:pt x="467" y="0"/>
                                </a:cubicBezTo>
                                <a:lnTo>
                                  <a:pt x="6918" y="0"/>
                                </a:lnTo>
                                <a:cubicBezTo>
                                  <a:pt x="7176" y="0"/>
                                  <a:pt x="7384" y="209"/>
                                  <a:pt x="7384" y="467"/>
                                </a:cubicBezTo>
                                <a:lnTo>
                                  <a:pt x="7384" y="2334"/>
                                </a:lnTo>
                                <a:cubicBezTo>
                                  <a:pt x="7384" y="2592"/>
                                  <a:pt x="7176" y="2800"/>
                                  <a:pt x="6918" y="2800"/>
                                </a:cubicBezTo>
                                <a:lnTo>
                                  <a:pt x="467" y="2800"/>
                                </a:lnTo>
                                <a:cubicBezTo>
                                  <a:pt x="209" y="2800"/>
                                  <a:pt x="0" y="2592"/>
                                  <a:pt x="0" y="2334"/>
                                </a:cubicBezTo>
                                <a:lnTo>
                                  <a:pt x="0" y="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18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E1C9E" w14:textId="77777777" w:rsidR="007201AA" w:rsidRPr="001846DB" w:rsidRDefault="007201AA" w:rsidP="00B40FE3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1846DB">
                                <w:rPr>
                                  <w:color w:val="FFFFFF" w:themeColor="background1"/>
                                </w:rPr>
                                <w:t>Cass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andra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26365" y="1689100"/>
                            <a:ext cx="1337310" cy="1717040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75" y="1693545"/>
                            <a:ext cx="4629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Rounded Rectangle 135"/>
                        <wps:cNvSpPr/>
                        <wps:spPr>
                          <a:xfrm>
                            <a:off x="254441" y="182880"/>
                            <a:ext cx="930303" cy="294199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119CD" w14:textId="77777777" w:rsidR="007201AA" w:rsidRDefault="007201AA" w:rsidP="00025D29">
                              <w:r w:rsidRPr="001A3954">
                                <w:t>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endCxn id="96" idx="7"/>
                        </wps:cNvCnPr>
                        <wps:spPr>
                          <a:xfrm flipV="1">
                            <a:off x="1351721" y="510028"/>
                            <a:ext cx="220898" cy="8178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endCxn id="100" idx="6"/>
                        </wps:cNvCnPr>
                        <wps:spPr>
                          <a:xfrm flipV="1">
                            <a:off x="1351721" y="1127980"/>
                            <a:ext cx="269276" cy="191938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1351328" y="1311965"/>
                            <a:ext cx="2623772" cy="15814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06E33" id="Canvas 119" o:spid="_x0000_s1028" editas="canvas" style="position:absolute;margin-left:-36.95pt;margin-top:23.05pt;width:313.05pt;height:299.5pt;z-index:251656192" coordsize="39751,3803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9Zq4eEgAAj58AAA4AAABkcnMvZTJvRG9jLnhtbOxdbXOjRhL+flX3&#10;Hyh9vCrHgAAJVbxXXnl1lapNspXdu/uMEbKoINABsr25uv9+T88bMxiw7NhO7GVTu0HQNPPS0/N0&#10;T0/P93+/3WXWdVJWaZGfTZzv7ImV5HGxTvOrs8k/v6xO5hOrqqN8HWVFnpxNvibV5O/v/vqX72/2&#10;i8QttkW2TkoLTPJqcbM/m2zrer84Pa3ibbKLqu+KfZLj4aYod1GNn+XV6bqMbsB9l526th2c3hTl&#10;el8WcVJVuHvBH07eMf6bTRLXP282VVJb2dkEZavZvyX795L+PX33fbS4KqP9No1FMaJHlGIXpTk+&#10;qlhdRHVkHcr0DqtdGpdFVWzq7+Jid1psNmmcsDqgNo7dqs0yyq+jilUmRuvIAuLqCfleXlG582KV&#10;Zhla4xTcF3SP/n+D/knocZabRPwOoxU0N3t0YLVXXVn9viJ+3kb7hNW8WsQ/XX8qrXR9NpmHEyuP&#10;dpCjX9CzUX6VJdZ0Tp1Inwfd5/2nkkpa7T8W8a+VlRfLLciS87IsbrZJtEaxHKJH0bUX6EeFV63L&#10;mx+LNdhHh7pg/Xm7KXfEED1l3TKx+arEJrmtrRg33cCe+hMrxhN37s98JlWn0UK+uy+r+h9JsbPo&#10;4mxSouiMd3T9saqpLNFCkhit3Nfs0QJfxqtETGVgcvbf0A4/zD/MvRPPDT6cePbFxcn5aumdBCtn&#10;5l9ML5bLC+d/9F3HW2zT9TrJqcelzDvecf0lRh+XViX1VZGla2JHRarKq8tlVlrXEcbciv1hLY4n&#10;DdmpWQzWCKhLq0qO69nv3fBkFcxnJ97K80/CmT0/sZ3wfRjYXuhdrMwqfUzz5PdXybo5m4S+67Ne&#10;0grdqpvN/tytW7TYpTW0WpbuILKKKFqQAH7I1+jyaFFHacavtaag4jdNAbmQHc3ElSSUS3p9e3nL&#10;BoQrZf+yWH+F/JYFBAx6DhoZF9ui/G1i3UC7nU1yqN+Jlf2QYwSQIpQXpby4lBdRHuPFs0k9sfjl&#10;smYKk/Xt/hwjY5UysaVRw78rxhPGPy/fsyuCEFW4owhC2RgvoAimGFQTCyPesWfOlD7MxyLTB6Ht&#10;eVRC0ghTP/Bc3xdS8kiV0C+D/vvw/YXkbpB1q+xGpAzdMQ40oVFbA+3eYVX95xCVamCFjuepweX5&#10;Mxc/+AATT/ggE0/6Bpp12Jfp1RYD2GEaKC9o0G3++EHn3B10qC5k35hMn2/2VYNuLkbUc445hYho&#10;GqYZASM9pGmetOkmi/gcbgw5Y+bznJkTLsW4N8hosr+Iqi2fIdkjrkAeOG0IVCbnCGNAvw0w0D8D&#10;vpaBuU/jBf4KTIKrOzDrfhMHb9UHUjLcTNodxWMXlb8e9iewMvZRnV6mWVp/ZRYTVAoVKr/+lMaE&#10;J+hHg7BDT45xPKavWh6b3SQVfweANY1bCLvaA9eSyhoA3SaXU/pplOMyS/cSRtK1qDHgx/12Ibel&#10;Lor4sEvymhuHZYJxCsu02qb7Cqp4kewukzUg+A9rlDOGYVoD7EPb5nw0dw0ld35u26H7/mTp20vg&#10;6tmHk/PQm53M7A8zz/bmztJZShB6qBK0SpRd7NMnQKEMQEtjgoFjfTxEC2ohBsrKmMwhhkGqukzq&#10;eEu3N8Dj4j7eUw9YqzcNTX1wlOkD+9QJ5pjQAGq8qevB5DFQDwyfqSNAjwvIM5MlfyTmMfQv1Ufd&#10;QG04uOnqrtEMgmX3Zs0gKa0wOOgSf7kCw8XrUbEAEdx2+SRVrEdDiSpEivjNqFh3VLHMJUIdO6rY&#10;3z8hsrmucSG1vDGjp+lpPE1SWnUVS/bds/t0HFthz1WZJOTzt3wGPrvNS6jMR3pxHQ+WHLQwuW9C&#10;Zz5tQxnHhelmk61HWMedB3AF0tcal2584C5dEknpxoXzfy28sldroeG/ABBtdhmWFP52atnWjYVP&#10;B8xhTdSSCFhUEYVTz9pafmAz+KRTQZ0aVD3MphqZ3cMKDa1YOdP51O8rGdpAEfYxCzQaVr0+ZjON&#10;sL+aWDBSnxxkh7UARegFwaynroRJFd1gZR29H6gH+jge2RPwCzZfHuKnd0e/kOh9MVRfvT/6ufV3&#10;BsRcCXK05UsU0SK+zYVw4wqOYSzv2cw7tS8qWhkhScdo+cJXVxg9DY4eYrQgEbPRje+BaoAYzUPE&#10;cgwOE6P2RDwTA3aYGLJGxMxxfG8xSJCIGmLClcEwb0fUkXuH7+cuaukcV01H1NMxKsq/IvqJ1pna&#10;y57lxMKy5yVVADZ8VFP3ykvm42LqydqeTZgGoke74jr5UjCiulkCw/gVrdA8jw+Xafw++e0utecI&#10;nbdnLOgnNaVQcfwmcVQ3qSIGtyzXubJhbFDL5+ZbnLMDWxVDu/1Brorpdqt4zYOmliZf+TXJn3Q6&#10;YwQ1JJpFkpgvtl/wMfuIzmAt0xS1mQHEO6Sm2Ufkk3vaSLanRj5UJtknkhzioXV3u5x8KJAWEtU1&#10;qyk/pLNo2lI+jbOiSvhQIlFkE6ySSVa7ZpI1HKiGn3XlvReNiFcMMu625VrKeGC837+K1+unLYuD&#10;WMXrW9FjDorWWoJatFOY5rU4MV8I/qnF/Qb+Daztk+AYwJB+HGVmYXxL+Od68GlBsTN9CHcSW89/&#10;Rvg3m86Z3tRxnY46PAZjXCwa8yI1GFHHHER1Y3Xx0hEHwZcuTjraCAB/e1jpcKOPlQ41qDg9rHSs&#10;0V9DHfgNMNNhnztlaLmrlgbsG6imAfqIUU+r0XSuYGR/BxiYb4id3guE0rp6E1ig+eZQXfV+6GXW&#10;3wtQnCPi64C03wLiY3JHgI8Non7AB5EXU/0xgM+1GaaWIIJ+3sFfxFHdvAfM0AA2iBWGMFAixxsz&#10;Z8bRsYEveUWB9lplU/ebGg6BGUVO41G0yGBhSONTNV0/ZNE6sk1UKRvtxYuv6iof3NM2sh018qEC&#10;yb6Q5LI8HNK1SynuNnUdahuJCqWkqGI8AOipVZ5x2R3xr53hos8egweBk0trLQz7WhArOTHx99Ws&#10;CTk01ZiLQj7ToFSRN7UoBIQ6rrsjTla62e8NOQ48J5xzy9/15lMP14a14iIYimIRWfjxuO4+hh8/&#10;R/ixlFbY3HSJvy8U6OuQQcUVo/IKBCrq+W6g79N4BeCreslFIYYp2aBu7P3RK8D2eXwZvQJtT9Do&#10;FaBBft+ikVgfkabI8FoNty3HdSC2JETrQNzKHb0CWBtSfo8hy3f0CuhLf9Lu15d/mnaUTx+y/DN6&#10;BfRdsaNXgLawPXyXjICur8grANeh6RUI2OIhVeRNeQVQz9Er8BCvgAevQCCcs2EYOohWM7wCWNUM&#10;5RZELHKGPMQNqGmMxh83JU+eaFMyqSG+KbnxCrw+HYtVqJaODWgsvTkdSz7CccfTAzyvfuCEcpd3&#10;AA3qtXSsF7ghGeOj53VM/CByXzxwB69KxdGf+KFLx75IPBZWq9uOV49FvhpBVwi546lWyCdjPDk6&#10;HMsFUJny+ExsAcDafTscCzc9BETxaPwQqyFMP2tY5tHR+MghMhiM79j2HPFAwRRbExi8avyzejgQ&#10;I7uxuri1A7K6WOmhQL7tUQBPFytoGhWARFFKXaz0QCDi0cNKDwUaqKPuex3gpkdk+W4Y9JTNiMga&#10;qKcRkUWV7ON3ZBcYIVlD/PR+6OsEw/k6VFm9J3qZDfQDxHuMyfpGY7LY6KeYLDbE+2OyaOiSXoKs&#10;HBOU5flGABL9VPFXMgqIsVR3wXjI60mDuGEBYuXa64jK8v1Qi/eS3+NVpRh8s3DqvlbHoaIoehqT&#10;ok2GStPQz/keM1kgVcxGvXI3pqqsfHBP46iW1OiHSiS7Q5LLAvEW9lvFFHebyg41DifWWlKV4wGB&#10;Wf0R9KvVRRjIRjfI/qwR+Gw2J4DyWuKZqKzPvgETA+cO4mMmj4HrngDxOciMBNuKqQ7Hd+eYVBm6&#10;eoEAfL63p4Xl9LV2LP0DbzS7YLoRH1GN+y8bPDq0HxHaR+HWcf8ldzV9cXToZ8oc5pUR+X2jyE9s&#10;PRz3X/KIDAwMgeWG4E2zX1PbkKggTgcUbV5o72sc91/KPcEM3b7N/ZcK04zoT8v8BvPgLvwbSKlK&#10;dqcBDOnHcfsvfc+eO/C2wOybIYc3z67R5HJs7b+cTe+kT320w+8I+OcQ/PPvbtPUvU3h1Dka/nWw&#10;0h1NhIjITddZsrbLr6tcuqOJMeljZiKOvmrqPr9BdrrXzwt8hpo76mp4/QYra/j9qKY9HWHsxBzo&#10;CcPvN8RP7w5y1XV2heH4G6qv3h/93Po7Y4R/3flFvoXNmFzyWPoNGkr9nj+I/UMcf7A2mMnLPVlY&#10;Y2m8dtLNRByP9fuxYWxQD6OtaaenkacaIdefWTzRCHjQ1PJY+OdLvDhcIJmvw8fuf71lCP5xp2ij&#10;aXmbNVWWT+5x/8n21MiHyiT7RJLLbhF+vlY5+V3SQkfAY07ctKUqxtM4/15d+g3mqSSwMsI/A/4B&#10;bLQ22nDxMkDeU3j/mvQbY/Y10itj9jUkYaa0Wo2fkPyvPW7YFvzr9cOa8G+A32PgX3+2ucfAP93j&#10;PMK/Ef6N2dcYuBy9f7TNATi47aWU8O+orUkS/kmo+Bj4N26/GbfftE6DesT2GwKSz76I7SAk5g6O&#10;ZebvM+LYMY3cmEZOQ6+UWgnotcmw1AQRGOgVeyLhbuzc/a/HjQ6xa4PXTma6G3lMI4et4F35iwHc&#10;MdWOiYOjxWMSB48bxmWet2aj85DTctww/rwbxo0wRCPf7+rVOSwVenktDsvXtwcQvqfWHkC2CeXN&#10;7QHEJDfuAXzIPusx+5p2TvmzJ540jrAcz6SVZ9L+YXsAHTJXWotCwbNsAsSir8rJDr/fmH2t0yzU&#10;Dbk+C1NfgCCU2WNh6gEoZId2m6t6NNAAMz0WaMjAhC9ShYKPOdmx5tXfC+M6ULeZ/i2EAY3G9GhM&#10;a4fv/OE52d+SMa1OlHktxvTLrJrQeWIc6NGR0dh9kyVWoALl7+bZHTjk21hnoR/HBYW7wRQfJB8s&#10;gt2Q0KqdBWI6nanzpR0cnkB7jykG/WlSWrHDz2xgUBjI0f5sssHB4Sz+sl/2EbLnhEtRBoOs9+Co&#10;B6YHefvHXKP3xpMGKHlWfSiTiUhMuIuPOe9+F5W/HvYnMM9xZlp6mWZp/ZWdeg+xJYMxlydJSydW&#10;aaVrDC46SKXl62IORkn2Zo6fBrYefV0P8XWN+a5GX9dKJLIylkz6j0h84IT2Z8535dDxmgIC0fmO&#10;ydpqoBA9BNjQoI34xdMfNhik2GzokFTX95Chk6OZuTuft8BMOLXxH89o5YZIzylPoO3LzkkFotIw&#10;SCIPnMbkSUjjH0mxo50iBgSp4m2yS5ZZaV1H2dkkiuMkrwP2enbY/Vis+X3k1ZJAC7d/RuEZOaJl&#10;+W18QnFiWEv7SOtooKr+miVUjiz/JdlgrqFm4BCqqywOf7SN1gn/pt/7TcaQOG8gnIq3YNDNmwND&#10;QU+vJpsNmk+9LA4FHXpZvcG+XOTNy7s0L8qummW13JWz4fRii6RoGpIedQio2lnZskOqfbxK0asf&#10;o6r+FJU4ORxOs+ukrH/GP5usQHJ2HMjLribWtih/67pP9MAQeDqxbkrCs9V/DhEhjOyHvMLGGsej&#10;zD01++EhGwd+lPqTS/1JftgtCwgR5BmlY5dEX2fyclMWu38X5fqcvopHUR7j22eTuC7lj2WN33iE&#10;U93j5PycXXPo8jH/vAfg4d1J8vzl9t9Rubfo8mxSAx7+VHzeRvuEtXhL9jkt9VBenB/qYpPW1PXU&#10;0rxdxQ+Enb3YgSVSi3yuyyi92tbWeVkWN9ayyHOIYFFaiHRvdMky/1QyAc3XS3i8CKJRHhY2fBgu&#10;k5tsOaG0p+gVUhbWJkv3/5LNJ7QPtJUzc7n68WFJuWKTk8yv4rr2PAQMpMSVc2c2v8+SqkRNVBV4&#10;Z7X6QuohnvTHxR+fD5IiS9ed88oKfxo9o5PVUZp9yNdW/XWPvQF1mTKLVNhaGQ4LP0L5HKEgujXL&#10;EcrhpTVLfXuvZuHyLqX/5QTeB87m02avwINkUODZ1nMm8TyLlJhmHynxWLSahe0Z1w1Cl06FJJHH&#10;rqNwKhOn9cy4o8hL0KAEj0++TFe9xGT6ZxZ5ZUL3i7zyM8J3RoIsBoCOF3t19xQKmznCpg6yvLeS&#10;Y7mBO53NsC7LRNmnRAo06BsIKjGhmEFHSX6dkowZLl7gL+vbK4C4bRpfRHWk/2bz4CJxi22RrZPy&#10;3f8FAAAA//8DAFBLAwQUAAYACAAAACEAHX+qmt8AAAAKAQAADwAAAGRycy9kb3ducmV2LnhtbEyP&#10;QW6DMBBF95V6B2sqdZcYaKAtZYiqSOkqXUB7AAdPgYBthB3i3L7uqlmO/tP/b4qtVyNbaLa90Qjx&#10;OgJGujGy1y3C99d+9QLMOqGlGI0mhCtZ2Jb3d4XIpbnoipbatSyUaJsLhM65KefcNh0pYddmIh2y&#10;HzMr4cI5t1zO4hLK1ciTKMq4Er0OC52YaNdRM9RnhXDi+2v1savoNBw+20HWPjssHvHxwb+/AXPk&#10;3T8Mf/pBHcrgdDRnLS0bEVbPT68BRdhkMbAApGmSADsiZJs0Bl4W/PaF8hcAAP//AwBQSwMEFAAG&#10;AAgAAAAhANSG+UDoBQAAGIMAABQAAABkcnMvbWVkaWEvaW1hZ2U3LmVtZuxZPa4kRQyut7AgIYSY&#10;EcGS4Y4QISLYC4BIEBDADSAi3BSJv4AjcAGuQbgxCQEnIOUE72G7ylWun+7p7uk3IvhKVJX92f7s&#10;/ub17vD2LoTwHe/f7kL45mkI/zwJ4YPXQvjweQif/xHC19+G8OLvEN77+LNPQrgLz34OgcNs1euH&#10;10N4/moIv3P9903wr6/eCJ/++TScueTNVPtusoXlWbGffMn2i5/6eWw+yZf1Bfd4KTfvj3j/wvvf&#10;H/ng9TL8muPvs2+5d4EHbNYrzn94eAj39/fhhAUFoAAUgAJQAApAASgABaAAFIACUAAKQAEoAAWg&#10;ABSAAlAACkABKAAFoAAUgAJQAApAASgABaAAFIACUAAKQAEoAAWgABSAAlAACkABKAAFoAAU2K3A&#10;+exKK+dUe+xO50mTfUBRx3H2wdNJamrEtdtrcrsz5WIxi3ea1NY45bQ49+lkd1XBTKnesTK4Y4kQ&#10;skerxq0VoyVQrCkxCFLQbGVj1GgzRlVFzZ1jEc6ulXQAByYL+tkLtsGSpvU8xStWnURVwJolUC6L&#10;20egKWSJu25PmwgyobVTPKNpDPUdmH8UNTsek7Pz8B5bb1dzVoMVWZSN5Ezvct3/nP5ciNWeUGtO&#10;6XVvyIVu76ILhfI56uY8zeVDbxVrZpCYcLpy+cdPVLlfNjhQ8jxavSmxvCT6yeoiH9lvZ85sMBfx&#10;Tr6YScfyokiMBHeL2DYO/uFwke2mVBuD3cbS+gkfwhkUIzvGJNgIdPENpjFRqjFfXMFky6J8iDG7&#10;pNxR0GzimkBDpsTG6JpUVIt4ISxWVb3P8WQyn2ybw26GZBWX2JPdrJLQBA5whbvip+I7vEtrW+eE&#10;bGgGsz3SEmbZlxbVCe6ZLCAZsg9Z7vGdGald7y7WNicGZOuH4woFOnhFdjkpMi+2SzkxM34xqiFj&#10;SRlXXjJLN08CHO7MUUMXFjO6NMo8ABNe3vxfauu6c6hZ5HxvF3iMlvgmqzx+P5VDnNnRl788JVQI&#10;k9Pl7wIKrVlyk3KJNbvIIpY1GeBuizlopylMkc045SZlMySnKNocpqYly212MZqia1ziYtlpSLGW&#10;FqVgum3cuiQPXMM7vPL4qaFyRH7XxZl1kxQocbGyl4266BiPmEZ2aSdOuygC8RrOw6EhHgs3nsKk&#10;bNko5K6LM6sGEfdRsaNPVeYjOr591yZOoWc0hxkzoS73IlAev0rVEd2czqzyxJkqRDKXsqvk9U6m&#10;Ja6RzYv0vNDOkvJvmlJRuSRD9iErzzlgc7I40ycOqgs0U+Prr7OlAV2iuJhw7Kdvj+8ffoD5sHsC&#10;gZuBrTj+2MzUOYqNpnSTrYtWNOGcmKWGON0iRmTHRWbsusvj9+VODGf6vAE8SzjI9VQrbfJ5QsnA&#10;InNVoMUd4kc+6PchnjIP6OZ0ps40OuKcjkmLJk3lrylrKEa0EUu0Q5IhaFSkhpzRmtSvD4noF6mJ&#10;rUW2um7gSfWQgUGHO7MiUZx/Kyp3zCmWIVP8zhfDVfV2h7hEdlpkPQzob06RRXrOHcvRuaoRnh5/&#10;SOgUcGbN0gUSYZ0lHvXQZqQlF5/8594zUoLsHg+yHE0Ua644oZz9cqgzm7wcSYZcGSvW1JTtc4nL&#10;ZOdF0qy0U3UZS4tfDNdX8fQPipww1d+gNOrTE8fGS2bx85Tyes6C91Z63/uAIsvRmaIOnplTYBrP&#10;31HcBNA5+2H/d3OqGAPh6CYqrW/SS5lrD/wXisx5nUFcLtst4tdrILPLuK2pevJQ7VrQuU29qT/S&#10;bto3AdG+usWq0XxWsBSznP6mHjoAsVk69g5Y2UwIjXRlyZq0wykPJ7zwFFf1owvk28NpnMFUx/fa&#10;Pl1XMRgqQoNAV3wTQJUcyBm/nY0Cy2Ntr1jmK9H5P+/mI6W6s+hR3veuzdVA/J/Pq2lAAAWgABSA&#10;AlAACkABKAAFoAAUgAJQAApAASgABaAAFIACUAAKQAEoAAWgABSAAlAACkABKAAFoAAUgAKVAm+F&#10;EN7hLett3mL/BwAA//8DAFBLAwQUAAYACAAAACEAh4/umeYAAAA5BAAAGQAAAGRycy9fcmVscy9l&#10;Mm9Eb2MueG1sLnJlbHO8089KAzEQBvC74DuEubvZ3bZbkWZ7EaFXqQ8wJLO7wc0fkij27Q2IYKHE&#10;W46ZYb7vd8nh+GVW9kkhamcFdE0LjKx0SttZwNv55eERWExoFa7OkoALRTiO93eHV1ox5aO4aB9Z&#10;TrFRwJKSf+I8yoUMxsZ5snkzuWAw5WeYuUf5jjPxvm0HHv5mwHiVyU5KQDipDbDzxefm/7PdNGlJ&#10;z05+GLLpRgXXJnfnQAwzJQGGlMaf4aYhMwG/bdjXMexLhr6OoS8ZujqGrmQY6hiGkmFXx7ArGbZ1&#10;DNtfA7/68OM3AAAA//8DAFBLAwQUAAYACAAAACEAgO97mOMDAAAsIwAAFAAAAGRycy9tZWRpYS9p&#10;bWFnZTUuZW1m7Ji/ixQxFMff7Lg3h4ijIpyCMqKNiIVYWRkbxUbU4uzESitLSyUBQe1s7a7y3/By&#10;CFpqoYWF3HR2MoXCFOs+vy/za2czu267ksBMksl3Pvfmm5fk7iIieozrTUT0cEz0Y0R0YYPo8hWi&#10;2++I7j0ievKN6Mz1WzeIIrp4jgjDaPWLSYiuHCB6i/efzQ1+3T5INz+P6RheOVS/e7JuC+VE1x7d&#10;RfvVWT+eJj7RS7mDn/FBalyXcBlcm3hPygv62Y6fR7/RRl7UTt7emLlth0ZwYP0cOHp0/WIOEQcH&#10;GgdC/jZOhHodHQj5u46zFmJuHAj52zgR6nV0oMtf/CkbXSM6jq+4b9EZf8eFB6e/+N+lDCUlkTYU&#10;c5nmxGwJFWrjibWlpHDahCeZjZgLygpCbT0tuGnFTZnTPGYuhYsOCHMF3HTiuBnzjk2YJ8JFB4S5&#10;Itqp0yrmTzl4U+GiA8JcgTaruOqPZpv83mLhKn7gaxGvAleqMuM8zSN23DL2tcLFX8vakEawNrGk&#10;hatt5GsFWGnZxpzj3wfaIF629HQuWowAVHNhqsW4NuDi0SlPC65mXIZw5xzjClwETZue1nErLZBW&#10;tDYrROsXDPOudVzIcgiUBRfW+EW4SrSCyiwEWriDWsTLwKHCcJaLFvHGg1oYycDNcBk+DJgLijLR&#10;FDj4UHNjFq4/ES66aJIWwhWtJUokH4a1ysRTp224yI7F3GSChdFyI5e/w1xkzAQLro0XK2kZt3Ta&#10;Ot6MiyXxpmVcdv4qxmJb6EMqbrbxStIt9iEtMEttvAh3CdfNUsON+PMyLmat42LWHHdBPmCyuI3X&#10;Je6ifNBW5U5bzZtLsMV5ppBlLTeRpAF3MAZllIESN5dnsFriHdZqC7vkVs2b7K/CHVxvyuDLlbzg&#10;uE6b4gsMbeKtfgESoI5bYBj7Ax4O7Q8yqXnDRbwjxCur/2kfip7eE23LRWpsOO7QktN7iDPtuFO6&#10;KlxVpuJev+g9PEuKxoeIt90+mbH2teq5cAvVrON6X8f+Xvah6On3PS42wqnEi3PD16qXoi0bH7AZ&#10;u/MC51Hucz/i/Rjaat5oi38JN8LZ4WnVa9FOaq7F6VmID26znxfrjwVOZNHWZbuqx3eaB12tPxXQ&#10;TjttN+S19P7qWrWT4/2pMrj/q+h9C4leKQa1m0PLK2krH1flSgyKDe5NGZmm1a/lIJzXpravaXpD&#10;WszxYJF9EQujF8MirRzynhYpMlQqbroaF8sCC2MlbfZLtDjUZsqieGsvz89Isfxme8vb8vtkKMGB&#10;4EBwIDgQHAgOBAeCA/+HA4fxGfLPQylHcEn7LwAAAP//AwBQSwMEFAAGAAgAAAAhAAVpJFbBBQAA&#10;pDIAABQAAABkcnMvbWVkaWEvaW1hZ2U0LmVtZuxaQYscRRR+teM4GsTeSCQRDO3RgxAVRG+1OUS8&#10;CAlkCQhh/0AOHr2EriDoMX/Bg/6ONATMdQ/xKDR41wZ3cZDJlN/3qmq2p2emB2aVJVgPuvp11/fV&#10;9+pV1evdZI2IPMB104g8fl3kxkjk7iWRTz8Q+eSOkZtfi3z1wMh7t778XMTIjx+LvAo84EvmJiKf&#10;vSLy057Iw17nL4eX5IvjsbwFxhu42P1O9HGTa2f+3h2+gEY/nvTMbtofGORn3G/j+hCX4/URGth3&#10;8vui/308J6xZiVrhi8Z7v/B3cy5f3o2XWJmfMrHbPedvt7wl1nnzt58G2vF+Xv3M3zHxkZbzd7H5&#10;2z+fvOT1O18Cc/5e7vzl8/Nyr18+fxe7fvn8XGz+/+/7/3zZz+ycgZyBnIF/JwP3jzHO/YMraJ6L&#10;jH89QPPcHMgY/4AJ//px8CMG2GUbee9k4lvr4IlY37AZTcXi9VTEz4MfMMtcPl31vkZzYgGAV/kT&#10;MZV/2kpVy6QV4/1I/YBZ5VvvoeXn1pXeN4DPBYH8lvThP1U/YFb5lfczqHor4LfgewbyZ9Cf0g+x&#10;BMwKn4Q5+7yziARy3oGDmBj/VAqMpX7ArPBJ8FIdV17Kk6OZ8bd8PXmBfMb5l/4oxBIwK/yJ//uG&#10;d94V0HeTGXJd1cVUmBPNv50WwRfFrPALXxtvOGe5LmZmainrEuJp/hYpUT9gVvlzkeqRR87du2Lm&#10;xknZgG+TftXEWMAHZoVfzrAFzFzQjf2GwchvhCHo+qMNsSRMbwQISfEIPB2b/IL8IunjdYiFY6/R&#10;x+BiDIKoODCDKNoyKU+QSExIY1lgiDszzC/EXTk4C30ww/qDj1jgU18xgHUMPZHPO/XLFvFj55Pf&#10;MqLgKx/dPfM1XqSxeRfNH/St4/4jX/2EWcsHqkLHSPk1Jhz1p4wo6kdMn+/4ArPk3AryfYMJJ32q&#10;Bj9hCD8znTHEa9XnZjDY/7Okj82X9BPmjEsv8ZFiB2luBp4/t0a/Cpi1fPviEPMf+1bkiPv09F6r&#10;+Z9q/OpLwCzTk36JQ4yNAr5BNWBNiOsf589VDpj1fFYMZAGLOUE1YqkI+m1HP2B6fF0xLBz4Tnjx&#10;tKPUobUOme/kP2B6fPbToIiwIV1yQ0Eq6HfnrxgFd5qozzLnRkyfxTywEGv0FdOhqpv0EQFUD3A7&#10;0fdx/7Wd9cd7rFHPkj76XNx9ikjrf7b/+bpy2tlpeKqDVVLQ5/Rhq/ufb7foI/OpxEAfa44W6Qi+&#10;8h3brnXnX7aL/Zz0W0qGWMga0kd5bwCJ61lg/RtWHm4J9cnHQ8+68y9r6Md8ULNFKWTKEBd82qA+&#10;Ci8gSV8/AeTXWn+ZGuhr223i/PfZVzbQJx//5Un9k1h5IV4hLMWgd8ni+n+DzUv916jvJhqznYtF&#10;FI1+f/BaMUtkPMT68VD5rVxDGMZNjlUZn+UWjn7/vBHFbOBXDTYf9g/yXRduMkcRxHFp0JZznkgc&#10;r1oxm/inR6h5/h5+EjmtajjYhpX9C23pK4/5W/CJ6VuMHwd+xiKAlcZBZKVA2p+EeqBvn+iPJxv5&#10;JUEoW1Poecf65aSii6D8M+ijLCimrx+3VMGCoacenoODlbbfs0VQzxDVY+RFMf0BsL9gYwaMLLXU&#10;o4NIrdYj+NgLduLrgCG6a1CjUVVKNAZziEXQ0RU7x/mz36JLMQR3rar1aXwXN8Pm7QM0h2yCO74N&#10;ffytAIJkd9+qpv9m5Rn6m822m/tij+pvQpE/2tQZ3g/qlwgOf9IwZIP6BVaqdEN01r/Nhp8715SV&#10;JfygPr71hms/YIP6+GhdRQhDNqjPs7KNPzR/loZt/HYoOsvfPwZtcP44NDxsQzY4f37VmyE2ttfg&#10;/PHL3jCd34Ihs4PDgzmsPzR06Nuiv3WAi9bf+2FriBmQM5AzkDOQM5AzkDOQM5AzkDOQM5AzkDPw&#10;X2XgTQx8JQ6+H/1/AAAA//8DAFBLAwQUAAYACAAAACEAKNFh4XYCAADMFgAAFAAAAGRycy9tZWRp&#10;YS9pbWFnZTMuZW1m7Je9btRAFIXPeAmDEMogBASqpUzHT0XnLQClQQKJFQ2PwCsgu+IxEA0SHa/g&#10;igokhETvmmLlVLEUyHDurONkZ66bSBSBudrZnfGZb3zv8di7awC8ZvtugJ8WeFcAny4BdxfA/R2D&#10;vVfAywcGdx4/fQIYfLkJXOR8Tt+ImuzDC8AH8m8i8cfyMva+beEaiStsIt8e+vzArZN+8Zz9XZ4j&#10;zud4LPMlvrJ9ZnvGdo+tZvt4g2+Mt1iN+i7Hx3NNknWYPr5578d+7mQHsgPZgexAdiA7kB345xwo&#10;3gPbdVyW5W8g39gOmDex5kRrXQ+UbawFrhOuamLthPOJFriWnEl/eo3czNfxmvb3crlckLMpZ3/J&#10;bOZpj2IMs6AJFzob+ixMJzdniVGs0yM37yKFw5AeuVLRKplOrmqlsxnBKnK+3Twuo6CRSy0b7He9&#10;SW3hZesI206xk5rU5fp1neyeDqYhnGILEfHK9eHjNCP9ANhOswXhRK4vZek4QoITXNBcX7UxJGMx&#10;1HbBnkQWQ1yv2bI21O6nu0UWKVtyh7omldmDdCcJJ5rzuuaE8+kuE07Mdl6zZW2oPdA5MdQd6ucz&#10;PDxVnxg65YtoU37Kzub1ayXnJHgJeP3a5LgcqFpy6p4IZttup1M5IhP7LJg9sT+lOL7UfR0Mnbgf&#10;qB0Jqm8YPirkvm20RGdeOFapBA0lV3aKJI8KcvNe1aqGnKIVq9XKN+SUG3B8Xis37lojx2zjGDm5&#10;/FGMnGLMyCnGzPj1EOpDVUdLwvBx/QJmAQz/0eMJeZwdyA6cdwe2znsB/0H+xaOzFVmXZ+P+DrXN&#10;Za8PS18d+n8AAAD//wMAUEsDBBQABgAIAAAAIQDAEyWXEQkAACClAAAUAAAAZHJzL21lZGlhL2lt&#10;YWdlMi5lbWbsXDuuZEUSzXr8JDRCvBIGeEQJAxNjDDYAQkIjDQY2G2AJIGFg9Dpm6B3MGpDwcGYv&#10;WN3EyW9kZtyqzL6vKy8oopWVkSdO/Pvz+jXi5Jz7ns//3nLuu5Nz377j3CcPzn34G78/c+7Zw8n9&#10;/LVzH3/xry+dO7mPnzv3NvOZWslP7Pf5m849Z98fG+P/v33XffX7W+7MHv/gA/NHUefLfVj0h29Y&#10;/+GXvp5UH/iQ/3CQX/n+N59/8vmZzx//5Q+WX92zbP+U34l7clxgI2+I98uXL92LFy/c499NTqfT&#10;362lR+vpr7FS25PtadUE7OfeqsnP5bU9zc1rFdv2tGryc3ltT3PzWsW2Pa2a/Fxe29PcvFaxbU+r&#10;Jj+X1/Y0N69VbNvTqsnP5bU9zc1rFdv2tGryc3ltT3PzWsW2Pa2a/Fxe29PcvFaxbU+rJj+X1/Y0&#10;N69VbNvTqsnP5bU9zc1rFdv2tGryc3ltT3PzWsW2Pa2a/Fxe29PcvFaxbU+rJj+X1/Y0N69VbNvT&#10;qsnP5bU9zc1rFdv2tGryc3ltT3PzWsW2Pa2a/Fxe29PcvFaxbU+rJj+X1/Y0N69VbNvTqsnP5bU9&#10;zc1rFdv2tGryc3ltT3PzWsW2Pa2a/FzeoT1dqAlKEaCkSHsLtm9wzxcWH6TEbnmgXNoElPxkxkYf&#10;6unx8dK49UAmnLPmlTPV7wDmT2ZHQusX3c4VHh4VFHniGuypi+IBVINTCfELJwrhbtwv0Vb1CyJO&#10;kEThl2ClOBRZ+jXQEwKlYDlIBySLaqjBUqTHa2OKI+6bBMGFuqsnLRkwiROySKD6iXwpRhBxFKGI&#10;5TAJULgM7e4p5xF5BSZUvYC24S1WhVP1ah8DPbUu/r1ZK9X0yGtQboSRS0UFBSfLmX8jpAvxGwdC&#10;+Dgz5BU8VBnoCWV1LXSAGl0F23h9KI9EGL/vUYyDG3A0RbS7BnqCTxclAMQmnEaovKMq/QFFOF4M&#10;BCi+cRWP+s+oSGHGpgz0hOglQ4wUAHxSRMLVEW/DnUsLtO8qofIY6AleXdgA4LM29cij/1OTECUI&#10;JYVvoUMNTyUG24LU2RJa3wM9qSlCbNUku/SEwM15ScxBD8BUJnWySW6Y+3pCsLpiquNno8BZzTDY&#10;8QEGTvgMmn9Of+zv6WrKUC8XWHVRv2oTh2O6Kh1RZQ39mat6xvjERpwsxBpOFOKbAIh6gClCjOF4&#10;EfQEVTEKqGg794TcJMLiLeuRNkGrVMmHoY2RyS0xGxploCd4dOEi4PP7v+iED9K43huWIMQXTiPE&#10;b5y79OTrRjIpXZPFKEzRVSCRJhGpwxydSsCktcSEt/fOPW0NPKbZroLaQnwkj246bRqaWAM9IVQX&#10;rgNKXF9YeUJjSDjwK/xBzDfUcOXP9n3bkBlB2duTUgCVFFDjEcSghl+ATIiWxPXvM39BXn4wCSJC&#10;BGDj8zX0JDJR0bcLai3tO/+lpDeU8FIb6EnSsy7jn/nbOzx1PsR2acl0VmCLolKIjThaAI9rBvA7&#10;GegJFXRVSKDoDTU/CyMUUL2rh5YrFd0SE97e/P/SbSHt3YXLAEk6HhUgjBV+vghLUGHH6eeXYuac&#10;YF2Rp9jTlfDC1FR0PuOv75DG0L0DSyFmQ6MM9ASPNm8BYCFQFCHGcPxnF8IbygcFWsyF70VESXjJ&#10;WZxUbaAnFNMVlAEoFEOrzGjbvnIoEUVlt0SVxOBgT517FT89cCc9eogndUECECkw4/gIjZvH29Dg&#10;qrK/J6r74GcSFBaLEzUma741m4alWNlxSxnoSXUtSSkX7sfMzySFk5BrN7ERp/3Fx1gMNBpvoCc1&#10;lApy+iuiuQDT8DpMZNwmBreBnur48VXiQyOVAzRZ+C4ujEcRGDGEEz6DFl+RJcgwbMpAT2qoAkIj&#10;Hx9awT1060Oll4gxYGSpZCXDQE/eK3wVHT9jqhiOrnRSlcFEL/7LwqCK8okRnCDZUTAylkgb90BP&#10;CNWFEwBJMz+SVH6C39KFS3SViNCrGJGqXU/TU4iM9DiayHoo/9OfRynwcQk1Okg/qQcf/fMJetID&#10;K6isyevpK76W640XoIHmNf4CEYAXANsy0JPq7JMVC0VVwsASLrUA8j8jXbxTcpF078Zf7gVGeHly&#10;/PCIBCp9oCckTYmzrwCS2vASnF0mlMq3eowEGegJYbq4EqBgB8RqEjwli58UbBWaHzBGglAymE2M&#10;3JCBnpTiumpzZSVd46YwCrfTxK+0S2esW+7NAz3BqauoBSgk4iuJUBOU71JniQM+TpDcVFIoWXBX&#10;D2nw+kBPSFtSxwgSiDpF0/ZVnKKm/BU+eSdGfgfu+YIfCdTvp+gJkcmHL0X7ZzXPwAg4f/I3m8L3&#10;mRICO06WltAPNlNr5Ul6IiwS/YiehFpnfPXXaMiBntQiqviUumElCQgVCQbCx4YQ4zjb0oXboA70&#10;pFZ3M37nddNjo8ICj0YY6AlBu3AdQMQ0nCjEN04WeHRe2RrIJN69es1bsgd6Uoup4qdHumWCSr9J&#10;qNjtY9R7oCeE7sJ1QFsAMYBThFjF2RBiHGdbbuaMrgM9IVQXrgaoY6hO2+UOWeqc2y5P1hNSUMmz&#10;0ZNgFG7QYMLZlvv2pNfR1NA8dZ9r6GiAgT2paer44SUxYi+cRiSlMRG/ca5I85XHFnOgJ9TR1VID&#10;4VVjWxlfPz7QE4roym0A0iptQbxbjKEoxDfOfhnoCeU3LShAXYrqU1Ne32ugJ3V6TZMX9E11mQ0l&#10;zKHhCA9Ytq2CeFMd6Sl8x0aE6gCut/7v9bu3925JIuRTqiM9PWW+7VjEJpz9cpye9veSIhyrJ0pl&#10;7bqP0xP/Yut+V3m11o7T06vVr3lZT9pUjofZno63E60i25M2leNhtqfj7USryPakTeV4mO3peDvR&#10;KrI9aVM5HmZ7Ot5OtIpsT9pUjofZno63E60i25M2leNhtqfj7USryPakTeV4mO3peDvRKrI9aVM5&#10;HvZwOh2vqJ0V2c+9nQO8k7vt6U6D3pnG9rRzgHdytz3dadA709iedg7wTu62pzsNemca29POAd7J&#10;3fZ0p0HvTGN72jnAO7nbnu406J1pTqeHnRGO584/995zzn3AB/I+H+h/AgAA//8DAFBLAwQUAAYA&#10;CAAAACEAm0FySLYEAAB0LAAAFAAAAGRycy9tZWRpYS9pbWFnZTEuZW1m7Jg/iyRFGMarpx0bRK4P&#10;UThBaAMDQcELLysTD+EQTvDi/QKGplIdiJjdVxBBkLvUfDsSzDYxE7ZDMVh6uRMGbm/K31PVPTvb&#10;Mz09l4hBvdDV9e+p3/u+VdX7JzPGfM3z69KYk8yYR4UxHyyMufM77bvG/LDIzHcPjHn/sy/uG5OZ&#10;bz425nXmM/WG1ejuvWbMz2i/HQ3+8egN8/nZ0ryF4k0eDb/b13mZO9f1xZfUzz7a9WfwT/NlP7HI&#10;b7wf8tzlqXkeopN9by424x/SHuZmO16H6ZvCe7+pp0rKQMpAykDKQMpAykDKQMpAykDKQMpAykDK&#10;QMpAykDKwP8zA7dwa1EvfpR3v/SPcS3davm/KD5pKcZmG2OKrujoz66o8pjMd1UdWv4lTfecYmzS&#10;lV25oj9fU9V/kEq/rmq1rPctq1DbMddIV0gnViFd5X3ViOe879DJh7GNdIEH5rwRz3u/YqkDPC0p&#10;XiVe0MHL0HUTOlvLz1w6BVl52nZlveLL/d+nK0XL4NiinwrGKMigc03hFR/BLtFd8e/CHYv5VDCB&#10;Z31DWHUeeCWroVPOdqznSVd1POcNaSQy8dRxmyjMHou8LKSfCfa8hReQ66BT9HtkpucNOiceDRd4&#10;rBHd0PumRZ2mGtsy/zEFDav9Uwe8UKq2bb3O0Vc16OQVDSuepYPuVuXY4v6Rwsjzj7vI0/4d0g08&#10;dKp63YyBp45JHmP45jhSnqrX5gO34h3SaQydjbos8poY3yGd3dLVJlvn8Gzb82qD7c9Lz6vECzrO&#10;ln3e847W5WvdDC2i/XMXFxftETw+FVe6GYV0VBxvTmkrb8fW71/pT085Jug44dKFfPLmlLZjjdp9&#10;fKRUZ7sIPN3zWV4T9gEdAenq6ka5o3kckxBZF0740h3LA6RMcrfxFovn5cmTpzPxodPnTCcu6kJ8&#10;bOhUPglFHztgg64OvLB/jYKeyOe1bsWO3+BxBid5dqMLn0+dzMDT/qHDj4M81iU2XXkmY07x0Zrj&#10;cUyks/CiLvDaeV786iECgrk6kkjWfj/7+Ng2jUvXmnvSER8eFKsJnWN5eRh1tNC9p09FjJghrbdr&#10;1zrLuKs1zdZZuA/8fKjmdC4khMMCwZ7xkwgepeuWJ/98tYsL2yU/bU1s+pJJ57mLxJf7p74tdQd3&#10;bfDT1dTCFcQzXXN44R5yiTm4OyZK4DXEFnRkUFPh6ed7PcOrGmLreSA68XR/CXKvnwOvaolNDD6g&#10;ebgh1CskszwurBi6vie+CfUl3OX5yz93osOVPr6yRRd46ApxeZTfmX0vL9Hp6oopG94TOlvHfJaX&#10;rB904mCBp8rhc1Zcyj/xet0cr4m84gXzdeW1F7Jjec/E6xD0uiN5+QtY4Vcj5RA7kpd7dFWHwEk1&#10;m89h/7Z0ddAdyeN36oEXdXPxMatEEnS2NdzEhmIrvrIN7VEx+Bl5DaO9bsMbCfqmZolnfIuEJxZb&#10;PLr22MDjb414yPsP6PX53COiazifkdfQU7UUs7x3mLL8lEIVPbG1tX/qewXb7N8raDR1Jp+Tqw33&#10;aXLCxEC27ys9MTd1pwykDKQMpAykDKQMpAykDKQMpAz8pxm4Be3tnni7r/8LAAD//wMAUEsDBBQA&#10;BgAIAAAAIQCjyKFDkwQAAJhRAAAUAAAAZHJzL21lZGlhL2ltYWdlNi5lbWbsXL2uFTcQniX8RBFC&#10;9xwhJekyp0oXgVJQpgHRIJECpckjpMgLRKKgyCOkSpc6b3E7JITES1CnvjffjHfPetfe9Xh0RYFm&#10;rmZtj+fH32evWQG6AxH9Bn0/EH28R/T3LaJ/vyT64SeiR18P9PxXol8eD/Td0xfPiAb662eiu/CH&#10;+0JeI/bJbaJ/EP/HavLDq6/o+bs7dETEfahMfzv20dA3c/8W0tN/L8v1TOvDtMpbPC+hL6E/Qt9A&#10;f5cB5JL+pGn+e4yn/kBY4Eq+yMbX19d0dXVFh08iF8MnKXO4CDwuomN/XLTFefPRdojz5iMu7jcn&#10;b4Mvrjcq9qeXseQf94GTt/jecREX581FW3zv+GiL7x0vb3G/uZiL+81FW9xvPtrifvPyFvebi7m4&#10;31y0xf3moy3uNy9vcb+5mIv7zUVb3G8+2uJ+8/IW95uLubjfXLTF/eajzX+/MXNe8rQc5lPab/37&#10;z3GRbRF+XIwOq+Fysolnq4zYV3OrIRwyaeHJXKduZeEV0+Q9tq37gFf+01DsokkYzX4tB54xd9bs&#10;l1DHG8HDSLVzYKSQBc9xKRK2EC3RwNTCI+G1FAy7qIjOs3Y3HxY8m8HZRG0t2XTz/dFFcx6R+mIS&#10;hVjgmPanSlyqca4zD+u91v6kKC6CxTJapWnRZsODRNtioq29P1qgXC7DLpqejZcHXu3zVtbQ9ItH&#10;28ewP7xIOQ7EKGo7bRY8mml/wfuzshrL/mgWVu/5IWNRFR7bnaa9PymfIdVOFROewwkZ1tRI3UnX&#10;c5gqxIJnJ8/O1LKU4bzNC89CGX3oCU375YGTBQ/cSuLU2JiZfQ4mPMLOiiGGia0vD3zNeOBbl9UC&#10;6k42PLITKxELq116bbHh2VjzhrlW9WKoWQsbwyJ6FkaP5WGsZcODfJWMWoJ1rvkw4ilWLelPUNPL&#10;Az8rHslbk2IBNSfYjHiWm4M4zhTdpljxyLrXa1+P94pZ8WgOnjNJl/Ux2/Z6VjyaQ/LmUgOZz2f9&#10;LjwZUYwcjJ+0U2gaYsaT1Vim3JxYuNnxMOJEkzAaUesbZMajp822di2/etjxaA2ewqUDFaOpuB1P&#10;RhqSj2KqIb52PMu1M2IntRTrwFNNVzViDWvpwHNev+TgUeeOWLelA48mKdYvhsJY1uvBoyk55ZAm&#10;deceTJvShYe30rQB9eBRAGNKKZnKqiF1YduSLjxKXJGJYWkC6sKjJSRtdt7GOyFZdar66MKjGYql&#10;66dIs85QLT8b+ZT/wJ7qMHqiIgwtqstEJi08ZbzFkhUYu639KbOmQEYjqsJ4bjkmj+b3WyN8zNJu&#10;+vGkyozUokkYjei23MT+pOz7yFt4tlZ4wgSfJ/driFsLz2H5d6PHc8a5J2ngJc22ePFsZ6zPNPHU&#10;w7qtgaebMg2I/XHyNvjieqNif3oZS/5xHzh5i/8f4iIuzpuLtvb3ji9tERX7U1BiMsSfPyaaCqc4&#10;bwUlJkOcNxNNhVOct4ISkyHOm4mmwinOW0GJyRDnzURT4RTnraDEZIjzZqKpcIrzVlBiMnx+5+0B&#10;fgfhw/H3EF6M/f8BAAD//wMAUEsBAi0AFAAGAAgAAAAhAKbmUfsMAQAAFQIAABMAAAAAAAAAAAAA&#10;AAAAAAAAAFtDb250ZW50X1R5cGVzXS54bWxQSwECLQAUAAYACAAAACEAOP0h/9YAAACUAQAACwAA&#10;AAAAAAAAAAAAAAA9AQAAX3JlbHMvLnJlbHNQSwECLQAUAAYACAAAACEAOD1mrh4SAACPnwAADgAA&#10;AAAAAAAAAAAAAAA8AgAAZHJzL2Uyb0RvYy54bWxQSwECLQAUAAYACAAAACEAHX+qmt8AAAAKAQAA&#10;DwAAAAAAAAAAAAAAAACGFAAAZHJzL2Rvd25yZXYueG1sUEsBAi0AFAAGAAgAAAAhANSG+UDoBQAA&#10;GIMAABQAAAAAAAAAAAAAAAAAkhUAAGRycy9tZWRpYS9pbWFnZTcuZW1mUEsBAi0AFAAGAAgAAAAh&#10;AIeP7pnmAAAAOQQAABkAAAAAAAAAAAAAAAAArBsAAGRycy9fcmVscy9lMm9Eb2MueG1sLnJlbHNQ&#10;SwECLQAUAAYACAAAACEAgO97mOMDAAAsIwAAFAAAAAAAAAAAAAAAAADJHAAAZHJzL21lZGlhL2lt&#10;YWdlNS5lbWZQSwECLQAUAAYACAAAACEABWkkVsEFAACkMgAAFAAAAAAAAAAAAAAAAADeIAAAZHJz&#10;L21lZGlhL2ltYWdlNC5lbWZQSwECLQAUAAYACAAAACEAKNFh4XYCAADMFgAAFAAAAAAAAAAAAAAA&#10;AADRJgAAZHJzL21lZGlhL2ltYWdlMy5lbWZQSwECLQAUAAYACAAAACEAwBMllxEJAAAgpQAAFAAA&#10;AAAAAAAAAAAAAAB5KQAAZHJzL21lZGlhL2ltYWdlMi5lbWZQSwECLQAUAAYACAAAACEAm0FySLYE&#10;AAB0LAAAFAAAAAAAAAAAAAAAAAC8MgAAZHJzL21lZGlhL2ltYWdlMS5lbWZQSwECLQAUAAYACAAA&#10;ACEAo8ihQ5MEAACYUQAAFAAAAAAAAAAAAAAAAACkNwAAZHJzL21lZGlhL2ltYWdlNi5lbWZQSwUG&#10;AAAAAAwADAAIAwAAaT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9751;height:38036;visibility:visible;mso-wrap-style:square">
                  <v:fill o:detectmouseclick="t"/>
                  <v:path o:connecttype="none"/>
                </v:shape>
                <v:rect id="Rectangle 38" o:spid="_x0000_s1030" style="position:absolute;width:26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qmMEA&#10;AADbAAAADwAAAGRycy9kb3ducmV2LnhtbESPzYoCMRCE7wu+Q2jB25rRwzI7axQRBF28OO4DNJOe&#10;H0w6QxKd8e2NIOyxqKqvqNVmtEbcyYfOsYLFPANBXDndcaPg77L/zEGEiKzROCYFDwqwWU8+Vlho&#10;N/CZ7mVsRIJwKFBBG2NfSBmqliyGueuJk1c7bzEm6RupPQ4Jbo1cZtmXtNhxWmixp11L1bW8WQXy&#10;Uu6HvDQ+c7/L+mSOh3NNTqnZdNz+gIg0xv/wu33QCvJv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KpjBAAAA2wAAAA8AAAAAAAAAAAAAAAAAmAIAAGRycy9kb3du&#10;cmV2LnhtbFBLBQYAAAAABAAEAPUAAACGAwAAAAA=&#10;" filled="f" stroked="f">
                  <v:textbox style="mso-fit-shape-to-text:t" inset="0,0,0,0">
                    <w:txbxContent>
                      <w:p w14:paraId="3C683C98" w14:textId="77777777" w:rsidR="007201AA" w:rsidRDefault="007201AA"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1" style="position:absolute;left:31;top:107;width:29045;height:35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RacIA&#10;AADbAAAADwAAAGRycy9kb3ducmV2LnhtbERPz2vCMBS+D/wfwhN2W1M92FkbRQVhO2wwnTs/mmdT&#10;bF5Kk7V1f/1yEDx+fL+LzWgb0VPna8cKZkkKgrh0uuZKwffp8PIKwgdkjY1jUnAjD5v15KnAXLuB&#10;v6g/hkrEEPY5KjAhtLmUvjRk0SeuJY7cxXUWQ4RdJXWHQwy3jZyn6UJarDk2GGxpb6i8Hn+tgkP1&#10;KRd8znbvH2Z3a7Z/2ennnCn1PB23KxCBxvAQ391vWsEy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ZRFpwgAAANsAAAAPAAAAAAAAAAAAAAAAAJgCAABkcnMvZG93&#10;bnJldi54bWxQSwUGAAAAAAQABAD1AAAAhwMAAAAA&#10;" fillcolor="#5b9bd5" stroked="f"/>
                <v:rect id="Rectangle 40" o:spid="_x0000_s1032" style="position:absolute;left:31;top:82;width:29045;height:35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vsMIA&#10;AADbAAAADwAAAGRycy9kb3ducmV2LnhtbESP0WrCQBRE3wv+w3ILvtVNKqYas0qpCPbNrn7AJXtN&#10;QrN3Y3Zr4t+7hUIfh5k5wxTb0bbiRr1vHCtIZwkI4tKZhisF59P+ZQnCB2SDrWNScCcP283kqcDc&#10;uIG/6KZDJSKEfY4K6hC6XEpf1mTRz1xHHL2L6y2GKPtKmh6HCLetfE2STFpsOC7U2NFHTeW3/rGR&#10;ouef91Y7fTRm9xYWi2y4HjOlps/j+xpEoDH8h//aB6NglcLvl/g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K+wwgAAANsAAAAPAAAAAAAAAAAAAAAAAJgCAABkcnMvZG93&#10;bnJldi54bWxQSwUGAAAAAAQABAD1AAAAhwMAAAAA&#10;" filled="f" strokecolor="#41719c" strokeweight=".85pt"/>
                <v:shape id="Picture 43" o:spid="_x0000_s1033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Y1EHDAAAA2wAAAA8AAABkcnMvZG93bnJldi54bWxEj0FrwkAUhO+C/2F5Qm+6aSnFpK5SlEJv&#10;0qglx0f2mQ1m38bdrSb/vlso9DjMzDfMajPYTtzIh9axgsdFBoK4drrlRsHx8D5fgggRWWPnmBSM&#10;FGCznk5WWGh350+6lbERCcKhQAUmxr6QMtSGLIaF64mTd3beYkzSN1J7vCe47eRTlr1Iiy2nBYM9&#10;bQ3Vl/LbJsp1POnzuDP7rz3leXmprn6olHqYDW+vICIN8T/81/7QCvJn+P2SfoB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jUQcMAAADbAAAADwAAAAAAAAAAAAAAAACf&#10;AgAAZHJzL2Rvd25yZXYueG1sUEsFBgAAAAAEAAQA9wAAAI8DAAAAAA==&#10;">
                  <v:imagedata r:id="rId16" o:title=""/>
                </v:shape>
                <v:shape id="Picture 44" o:spid="_x0000_s1034" type="#_x0000_t75" style="position:absolute;left:20116;top:4324;width:5753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mjdfEAAAA2wAAAA8AAABkcnMvZG93bnJldi54bWxEj0FrwkAUhO9C/8PyCr2ZTYPamrpKFVoE&#10;RagVen1kn0na7Nuwu43x37uC4HGYmW+Y2aI3jejI+dqyguckBUFcWF1zqeDw/TF8BeEDssbGMik4&#10;k4fF/GEww1zbE39Rtw+liBD2OSqoQmhzKX1RkUGf2JY4ekfrDIYoXSm1w1OEm0ZmaTqRBmuOCxW2&#10;tKqo+Nv/GwWjH9fstqPluvu1L9nmSJ+1yzKlnh779zcQgfpwD9/aa61gOobrl/gD5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mjdfEAAAA2wAAAA8AAAAAAAAAAAAAAAAA&#10;nwIAAGRycy9kb3ducmV2LnhtbFBLBQYAAAAABAAEAPcAAACQAwAAAAA=&#10;">
                  <v:imagedata r:id="rId17" o:title=""/>
                </v:shape>
                <v:shape id="Freeform 53" o:spid="_x0000_s1035" style="position:absolute;left:1479;top:19183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TK38MA&#10;AADcAAAADwAAAGRycy9kb3ducmV2LnhtbERP32vCMBB+H/g/hBP2NhOHiHRGUWEoY6BWx/Z4Nmdb&#10;bC6lybT61y8Dwbf7+H7eeNraSpyp8aVjDf2eAkGcOVNyrmG/e38ZgfAB2WDlmDRcycN00nkaY2Lc&#10;hbd0TkMuYgj7BDUUIdSJlD4ryKLvuZo4ckfXWAwRNrk0DV5iuK3kq1JDabHk2FBgTYuCslP6azX8&#10;fNwWX24pb/Pv9X7wudukig9XrZ+77ewNRKA2PMR398rE+WoA/8/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TK38MAAADcAAAADwAAAAAAAAAAAAAAAACYAgAAZHJzL2Rv&#10;d25yZXYueG1sUEsFBgAAAAAEAAQA9QAAAIg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648E66B3" w14:textId="77777777" w:rsidR="007201AA" w:rsidRDefault="007201AA" w:rsidP="00F65C7E">
                        <w:pPr>
                          <w:jc w:val="center"/>
                        </w:pPr>
                        <w:r w:rsidRPr="00F65C7E">
                          <w:rPr>
                            <w:color w:val="FFFFFF" w:themeColor="background1"/>
                          </w:rPr>
                          <w:t>Tomcat</w:t>
                        </w:r>
                      </w:p>
                    </w:txbxContent>
                  </v:textbox>
                </v:shape>
                <v:shape id="Freeform 58" o:spid="_x0000_s1036" style="position:absolute;left:1479;top:24168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tMicMA&#10;AADcAAAADwAAAGRycy9kb3ducmV2LnhtbERPS2vCQBC+F/wPywje6iZFikZXUaHQQyk2EbwO2TEJ&#10;yc6G7DaP/vpuQehtPr7n7A6jaURPnassK4iXEQji3OqKCwXX7O15DcJ5ZI2NZVIwkYPDfva0w0Tb&#10;gb+oT30hQgi7BBWU3reJlC4vyaBb2pY4cHfbGfQBdoXUHQ4h3DTyJYpepcGKQ0OJLZ1Lyuv02yio&#10;f9a1XmUyzk6f2djI6fKR3o5KLebjcQvC0+j/xQ/3uw7zow38PRMu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tMic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59" o:spid="_x0000_s1037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dFSTGAAAA3AAAAA8AAABkcnMvZG93bnJldi54bWxEj0FvwjAMhe9I+w+RJ+0GKRwm1BEQmoS2&#10;ww5by6Rxsxqv6dY4XZJB+ff4gMTN1nt+7/NqM/peHSmmLrCB+awARdwE23FrYF/vpktQKSNb7AOT&#10;gTMl2KzvJissbTjxBx2r3CoJ4VSiAZfzUGqdGkce0ywMxKJ9h+gxyxpbbSOeJNz3elEUj9pjx9Lg&#10;cKBnR81v9e8N/O22L4f4dhg+i0X9ju2X+6mr0ZiH+3H7BCrTmG/m6/WrFfy54MszMoFe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R0VJMYAAADcAAAADwAAAAAAAAAAAAAA&#10;AACfAgAAZHJzL2Rvd25yZXYueG1sUEsFBgAAAAAEAAQA9wAAAJIDAAAAAA==&#10;">
                  <v:imagedata r:id="rId18" o:title=""/>
                </v:shape>
                <v:shape id="Freeform 62" o:spid="_x0000_s1038" style="position:absolute;left:1479;top:29343;width:12719;height:4286;visibility:visible;mso-wrap-style:square;v-text-anchor:top" coordsize="7384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tvsMA&#10;AADcAAAADwAAAGRycy9kb3ducmV2LnhtbERPTWuDQBC9F/Iflgn0VlfbUsRkE5JCoYdSWg3kOrgT&#10;Fd1Zcbdq8uuzhUBu83ifs97OphMjDa6xrCCJYhDEpdUNVwoOxcdTCsJ5ZI2dZVJwJgfbzeJhjZm2&#10;E//SmPtKhBB2GSqove8zKV1Zk0EX2Z44cCc7GPQBDpXUA04h3HTyOY7fpMGGQ0ONPb3XVLb5n1HQ&#10;XtJWvxYyKfbfxdzJ889Xftwp9bicdysQnmZ/F9/cnzrMT17g/5lwgd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rtvsMAAADcAAAADwAAAAAAAAAAAAAAAACYAgAAZHJzL2Rv&#10;d25yZXYueG1sUEsFBgAAAAAEAAQA9QAAAIgDAAAAAA==&#10;" path="m,467c,209,209,,467,l6918,v258,,466,209,466,467l7384,2334v,258,-208,466,-466,466l467,2800c209,2800,,2592,,2334l,467xe" filled="f" strokecolor="#41719c" strokeweight=".85pt">
                  <v:stroke joinstyle="miter"/>
                  <v:path arrowok="t" o:connecttype="custom" o:connectlocs="0,71489;80441,0;1191636,0;1271905,71489;1271905,357290;1191636,428625;80441,428625;0,357290;0,71489" o:connectangles="0,0,0,0,0,0,0,0,0"/>
                </v:shape>
                <v:shape id="Picture 63" o:spid="_x0000_s1039" type="#_x0000_t75" style="position:absolute;left:4419;top:29991;width:6820;height:2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bg+jCAAAA3AAAAA8AAABkcnMvZG93bnJldi54bWxET0trAjEQvgv9D2EK3jRRpMjWKGKpFXrR&#10;bYvXcTP7wM1k2aTu+u+NIHibj+85i1Vva3Gh1leONUzGCgRx5kzFhYbfn8/RHIQPyAZrx6ThSh5W&#10;y5fBAhPjOj7QJQ2FiCHsE9RQhtAkUvqsJIt+7BriyOWutRgibAtpWuxiuK3lVKk3abHi2FBiQ5uS&#10;snP6bzXkWXdSH/vr9/a4S5v8q1Lhb6O0Hr7263cQgfrwFD/cOxPnT2ZwfyZeIJ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G4PowgAAANwAAAAPAAAAAAAAAAAAAAAAAJ8C&#10;AABkcnMvZG93bnJldi54bWxQSwUGAAAAAAQABAD3AAAAjgMAAAAA&#10;">
                  <v:imagedata r:id="rId19" o:title=""/>
                </v:shape>
                <v:shape id="Picture 66" o:spid="_x0000_s1040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kP1nDAAAA3AAAAA8AAABkcnMvZG93bnJldi54bWxET0tPwkAQvpvwHzZDwk22kIhaWQghSuDg&#10;QTR6nXSnD9udrd2hlH/Pmph4my/fc5brwTWqpy5Ung3Mpgko4szbigsDH+8vtw+ggiBbbDyTgQsF&#10;WK9GN0tMrT/zG/VHKVQM4ZCigVKkTbUOWUkOw9S3xJHLfedQIuwKbTs8x3DX6HmSLLTDimNDiS1t&#10;S8rq48kZqD/vDvIt9ePXT/v6vMubfJ5jb8xkPGyeQAkN8i/+c+9tnD+7h99n4gV6d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yQ/WcMAAADcAAAADwAAAAAAAAAAAAAAAACf&#10;AgAAZHJzL2Rvd25yZXYueG1sUEsFBgAAAAAEAAQA9wAAAI8DAAAAAA==&#10;">
                  <v:imagedata r:id="rId20" o:title=""/>
                </v:shape>
                <v:shape id="Freeform 41" o:spid="_x0000_s1041" style="position:absolute;left:2990;top:10417;width:10414;height:4920;visibility:visible;mso-wrap-style:square;v-text-anchor:top" coordsize="6048,63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56PsIA&#10;AADbAAAADwAAAGRycy9kb3ducmV2LnhtbESPQWsCMRSE74X+h/AK3mq2WnS7NYoIgvZUbfH82Dw3&#10;Szcvyyaa+O9NodDjMDPfMItVsp240uBbxwpexgUI4trplhsF31/b5xKED8gaO8ek4EYeVsvHhwVW&#10;2kU+0PUYGpEh7CtUYELoKyl9bciiH7ueOHtnN1gMWQ6N1APGDLednBTFTFpsOS8Y7GljqP45XqyC&#10;dJ5+lqc4k2n/OrdNLNMpfhilRk9p/Q4iUAr/4b/2Tit4m8Dvl/w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no+wgAAANsAAAAPAAAAAAAAAAAAAAAAAJgCAABkcnMvZG93&#10;bnJldi54bWxQSwUGAAAAAAQABAD1AAAAhwMAAAAA&#10;" adj="-11796480,,5400" path="m,1008c,452,452,,1008,l5040,v557,,1008,452,1008,1008l6048,5296v,557,-451,1008,-1008,1008l1008,6304c452,6304,,5853,,5296l,1008xe" fillcolor="#ffd966" strokeweight="0">
                  <v:stroke joinstyle="round"/>
                  <v:formulas/>
                  <v:path arrowok="t" o:connecttype="custom" o:connectlocs="0,78668;173567,0;867833,0;1041400,78668;1041400,413318;867833,491986;173567,491986;0,413318;0,78668" o:connectangles="0,0,0,0,0,0,0,0,0" textboxrect="0,0,6048,6304"/>
                  <v:textbox>
                    <w:txbxContent>
                      <w:p w14:paraId="0F6BD816" w14:textId="77777777" w:rsidR="007201AA" w:rsidRPr="008C75D1" w:rsidRDefault="007201AA" w:rsidP="00956A5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8C75D1">
                          <w:rPr>
                            <w:color w:val="FFFFFF" w:themeColor="background1"/>
                          </w:rPr>
                          <w:t>HAV</w:t>
                        </w:r>
                        <w:r>
                          <w:rPr>
                            <w:color w:val="FFFFFF" w:themeColor="background1"/>
                          </w:rPr>
                          <w:t>a</w:t>
                        </w:r>
                        <w:r w:rsidRPr="008C75D1">
                          <w:rPr>
                            <w:color w:val="FFFFFF" w:themeColor="background1"/>
                          </w:rPr>
                          <w:t>let</w:t>
                        </w:r>
                      </w:p>
                    </w:txbxContent>
                  </v:textbox>
                </v:shape>
                <v:shape id="Freeform 45" o:spid="_x0000_s1042" style="position:absolute;left:15726;top:1528;width:12719;height:4286;visibility:visible;mso-wrap-style:square;v-text-anchor:top" coordsize="14768,5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uwnMYA&#10;AADbAAAADwAAAGRycy9kb3ducmV2LnhtbESPQWvCQBSE70L/w/IKvemmUsRGN6EVpEWEalT0+Jp9&#10;TUKzb0N21eivdwtCj8PMfMNM087U4kStqywreB5EIIhzqysuFGw38/4YhPPIGmvLpOBCDtLkoTfF&#10;WNszr+mU+UIECLsYFZTeN7GULi/JoBvYhjh4P7Y16INsC6lbPAe4qeUwikbSYMVhocSGZiXlv9nR&#10;KDgsrrOd/ZDX9/3X9mW5WWURf1+Uenrs3iYgPHX+P3xvf2oFryP4+xJ+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uwnMYAAADbAAAADwAAAAAAAAAAAAAAAACYAgAAZHJz&#10;L2Rvd25yZXYueG1sUEsFBgAAAAAEAAQA9QAAAIsDAAAAAA==&#10;" adj="-11796480,,5400" path="m,934c,418,418,,934,l13835,v516,,933,418,933,934l14768,4667v,516,-417,933,-933,933l934,5600c418,5600,,5183,,4667l,934xe" fillcolor="#f4b183" strokeweight="0">
                  <v:stroke joinstyle="round"/>
                  <v:formulas/>
                  <v:path arrowok="t" o:connecttype="custom" o:connectlocs="0,71489;80441,0;1191550,0;1271905,71489;1271905,357213;1191550,428625;80441,428625;0,357213;0,71489" o:connectangles="0,0,0,0,0,0,0,0,0" textboxrect="0,0,14768,5600"/>
                  <v:textbox>
                    <w:txbxContent>
                      <w:p w14:paraId="31772D92" w14:textId="77777777" w:rsidR="007201AA" w:rsidRPr="008C75D1" w:rsidRDefault="007201AA" w:rsidP="008C75D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Valet API</w:t>
                        </w:r>
                      </w:p>
                    </w:txbxContent>
                  </v:textbox>
                </v:shape>
                <v:shape id="Freeform 49" o:spid="_x0000_s1043" style="position:absolute;left:15408;top:7006;width:12719;height:4273;visibility:visible;mso-wrap-style:square;v-text-anchor:top" coordsize="14768,55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04McA&#10;AADcAAAADwAAAGRycy9kb3ducmV2LnhtbESPT2vCQBDF70K/wzIFL1I3eqg2dRURSgVLwT+X3sbs&#10;NAnNzsbd1aTfvnMoeJvhvXnvN4tV7xp1oxBrzwYm4wwUceFtzaWB0/HtaQ4qJmSLjWcy8EsRVsuH&#10;wQJz6zve0+2QSiUhHHM0UKXU5lrHoiKHcexbYtG+fXCYZA2ltgE7CXeNnmbZs3ZYszRU2NKmouLn&#10;cHUGLrPd6fOl8/ORC+dzTaP2fffxZczwsV+/gkrUp7v5/3prBT8TfH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SdODHAAAA3AAAAA8AAAAAAAAAAAAAAAAAmAIAAGRy&#10;cy9kb3ducmV2LnhtbFBLBQYAAAAABAAEAPUAAACMAwAAAAA=&#10;" adj="-11796480,,5400" path="m,931c,417,417,,931,l13838,v514,,930,417,930,931l14768,4654v,514,-416,930,-930,930l931,5584c417,5584,,5168,,4654l,931xe" fillcolor="#f4b183" strokeweight="0">
                  <v:stroke joinstyle="round"/>
                  <v:formulas/>
                  <v:path arrowok="t" o:connecttype="custom" o:connectlocs="0,71251;80183,0;1191808,0;1271905,71251;1271905,356180;1191808,427355;80183,427355;0,356180;0,71251" o:connectangles="0,0,0,0,0,0,0,0,0" textboxrect="0,0,14768,5584"/>
                  <v:textbox>
                    <w:txbxContent>
                      <w:p w14:paraId="00B578A2" w14:textId="77777777" w:rsidR="007201AA" w:rsidRPr="008C75D1" w:rsidRDefault="007201AA" w:rsidP="00042AF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8C75D1">
                          <w:rPr>
                            <w:color w:val="FFFFFF" w:themeColor="background1"/>
                          </w:rPr>
                          <w:t>Ostro</w:t>
                        </w:r>
                      </w:p>
                    </w:txbxContent>
                  </v:textbox>
                </v:shape>
                <v:shape id="Freeform 54" o:spid="_x0000_s1044" style="position:absolute;left:1479;top:19183;width:12719;height:4286;visibility:visible;mso-wrap-style:square;v-text-anchor:top" coordsize="14768,5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yTt8EA&#10;AADcAAAADwAAAGRycy9kb3ducmV2LnhtbESP3YrCMBCF7wXfIYzgnaYKLlKNooIgggvrz/3YjE2x&#10;mZQm2vr2RhD2boZz5nxn5svWluJJtS8cKxgNExDEmdMF5wrOp+1gCsIHZI2lY1LwIg/LRbczx1S7&#10;hv/oeQy5iCHsU1RgQqhSKX1myKIfuoo4ajdXWwxxrXOpa2xiuC3lOEl+pMWCI8FgRRtD2f34sJHb&#10;jqW22arcN+vL1PzKQ37dBKX6vXY1AxGoDf/m7/VOx/rJBD7PxAn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ck7fBAAAA3AAAAA8AAAAAAAAAAAAAAAAAmAIAAGRycy9kb3du&#10;cmV2LnhtbFBLBQYAAAAABAAEAPUAAACGAwAAAAA=&#10;" path="m,934c,418,418,,934,l13835,v516,,933,418,933,934l14768,4667v,516,-417,933,-933,933l934,5600c418,5600,,5183,,4667l,934xe" filled="f" strokecolor="#41719c" strokeweight=".85pt">
                  <v:stroke joinstyle="miter"/>
                  <v:path arrowok="t" o:connecttype="custom" o:connectlocs="0,71489;80441,0;1191550,0;1271905,71489;1271905,357213;1191550,428625;80441,428625;0,357213;0,71489" o:connectangles="0,0,0,0,0,0,0,0,0"/>
                </v:shape>
                <v:shape id="Freeform 57" o:spid="_x0000_s1045" style="position:absolute;left:1479;top:24168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QosMA&#10;AADcAAAADwAAAGRycy9kb3ducmV2LnhtbESPQWsCMRCF74X+hzAFbzXrUoqsRhGhtBQpqO192Iy7&#10;wc1km0Rd/71zELzN8N689818OfhOnSkmF9jAZFyAIq6DddwY+N1/vE5BpYxssQtMBq6UYLl4fppj&#10;ZcOFt3Te5UZJCKcKDbQ595XWqW7JYxqHnli0Q4ges6yx0TbiRcJ9p8uieNceHUtDiz2tW6qPu5M3&#10;kPJf2Gw+Tz+Tb7e+uhjLN/1fGjN6GVYzUJmG/DDfr7+s4BdCK8/IBHp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tQosMAAADcAAAADwAAAAAAAAAAAAAAAACYAgAAZHJzL2Rv&#10;d25yZXYueG1sUEsFBgAAAAAEAAQA9QAAAIgDAAAAAA=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06FEF7F0" w14:textId="77777777" w:rsidR="007201AA" w:rsidRPr="001846DB" w:rsidRDefault="007201AA" w:rsidP="001846D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ZK</w:t>
                        </w:r>
                      </w:p>
                    </w:txbxContent>
                  </v:textbox>
                </v:shape>
                <v:shape id="Picture 60" o:spid="_x0000_s1046" type="#_x0000_t75" style="position:absolute;left:6419;top:24834;width:2826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884rCAAAA3AAAAA8AAABkcnMvZG93bnJldi54bWxET02LwjAQvQv+hzCCN00ruCzVKFJc9CAr&#10;uh70NjRjW20m3SZq/fdGWNjbPN7nTOetqcSdGldaVhAPIxDEmdUl5woOP1+DTxDOI2usLJOCJzmY&#10;z7qdKSbaPnhH973PRQhhl6CCwvs6kdJlBRl0Q1sTB+5sG4M+wCaXusFHCDeVHEXRhzRYcmgosKa0&#10;oOy6vxkFy10abY6/ZpVmfBnn25G9fJ+sUv1eu5iA8NT6f/Gfe63D/DiG9zPhAjl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PPOKwgAAANwAAAAPAAAAAAAAAAAAAAAAAJ8C&#10;AABkcnMvZG93bnJldi54bWxQSwUGAAAAAAQABAD3AAAAjgMAAAAA&#10;">
                  <v:imagedata r:id="rId21" o:title=""/>
                </v:shape>
                <v:shape id="Freeform 61" o:spid="_x0000_s1047" style="position:absolute;left:1479;top:29343;width:12719;height:4286;visibility:visible;mso-wrap-style:square;v-text-anchor:top" coordsize="7384,2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xlcEA&#10;AADcAAAADwAAAGRycy9kb3ducmV2LnhtbERPW2vCMBR+F/YfwhH2ZtOWIdIZRYSxMWTgZe+H5tgG&#10;m5MuiVr//SIIvp2P73rmy8F24kI+GMcKiiwHQVw7bbhRcNh/TGYgQkTW2DkmBTcKsFy8jOZYaXfl&#10;LV12sREphEOFCtoY+0rKULdkMWSuJ07c0XmLMUHfSO3xmsJtJ8s8n0qLhlNDiz2tW6pPu7NVEOKv&#10;22w+zz/Ft1nfjPflm/wrlXodD6t3EJGG+BQ/3F86zS9KuD+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K8ZXBAAAA3AAAAA8AAAAAAAAAAAAAAAAAmAIAAGRycy9kb3du&#10;cmV2LnhtbFBLBQYAAAAABAAEAPUAAACGAwAAAAA=&#10;" adj="-11796480,,5400" path="m,467c,209,209,,467,l6918,v258,,466,209,466,467l7384,2334v,258,-208,466,-466,466l467,2800c209,2800,,2592,,2334l,467xe" fillcolor="#f4b183" strokeweight="0">
                  <v:stroke joinstyle="round"/>
                  <v:formulas/>
                  <v:path arrowok="t" o:connecttype="custom" o:connectlocs="0,71489;80441,0;1191636,0;1271905,71489;1271905,357290;1191636,428625;80441,428625;0,357290;0,71489" o:connectangles="0,0,0,0,0,0,0,0,0" textboxrect="0,0,7384,2800"/>
                  <v:textbox>
                    <w:txbxContent>
                      <w:p w14:paraId="3B5E1C9E" w14:textId="77777777" w:rsidR="007201AA" w:rsidRPr="001846DB" w:rsidRDefault="007201AA" w:rsidP="00B40FE3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1846DB">
                          <w:rPr>
                            <w:color w:val="FFFFFF" w:themeColor="background1"/>
                          </w:rPr>
                          <w:t>Cass</w:t>
                        </w:r>
                        <w:r>
                          <w:rPr>
                            <w:color w:val="FFFFFF" w:themeColor="background1"/>
                          </w:rPr>
                          <w:t>andra</w:t>
                        </w:r>
                      </w:p>
                    </w:txbxContent>
                  </v:textbox>
                </v:shape>
                <v:rect id="Rectangle 65" o:spid="_x0000_s1048" style="position:absolute;left:1263;top:16891;width:13373;height:17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0WsIA&#10;AADcAAAADwAAAGRycy9kb3ducmV2LnhtbESP0YrCMBBF3xf8hzDCvq2pLlapRhFlYX3T6AcMzdgW&#10;m0ltoq1/bxYWfJvh3nvmznLd21o8qPWVYwXjUQKCOHem4kLB+fTzNQfhA7LB2jEpeJKH9WrwscTM&#10;uI6P9NChEBHCPkMFZQhNJqXPS7LoR64hjtrFtRZDXNtCmha7CLe1nCRJKi1WHC+U2NC2pPyq7zZS&#10;9Pf+WWunD8bsZmE6TbvbIVXqc9hvFiAC9eFt/k//mlh/nMLfM3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qjRawgAAANwAAAAPAAAAAAAAAAAAAAAAAJgCAABkcnMvZG93&#10;bnJldi54bWxQSwUGAAAAAAQABAD1AAAAhwMAAAAA&#10;" filled="f" strokecolor="#41719c" strokeweight=".85pt"/>
                <v:shape id="Picture 67" o:spid="_x0000_s1049" type="#_x0000_t75" style="position:absolute;left:5619;top:16935;width:4629;height:2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661PEAAAA3AAAAA8AAABkcnMvZG93bnJldi54bWxEj0FPwzAMhe9I+w+RJ3Fj6XYoU1k2IaRJ&#10;uwEdB46mMW21xsmSrC3/Hh+QuNl6z+993h1mN6iRYuo9G1ivClDEjbc9twY+zseHLaiUkS0OnsnA&#10;DyU47Bd3O6ysn/idxjq3SkI4VWigyzlUWqemI4dp5QOxaN8+OsyyxlbbiJOEu0FviqLUDnuWhg4D&#10;vXTUXOqbM3Ctw7Qdy3B5fIuvn/brjOXxdjXmfjk/P4HKNOd/89/1yQr+WmjlGZlA73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661PEAAAA3AAAAA8AAAAAAAAAAAAAAAAA&#10;nwIAAGRycy9kb3ducmV2LnhtbFBLBQYAAAAABAAEAPcAAACQAwAAAAA=&#10;">
                  <v:imagedata r:id="rId22" o:title=""/>
                </v:shape>
                <v:roundrect id="Rounded Rectangle 135" o:spid="_x0000_s1050" style="position:absolute;left:2544;top:1828;width:9303;height:29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py8AA&#10;AADcAAAADwAAAGRycy9kb3ducmV2LnhtbERPy6rCMBDdX/AfwgjurqmKF6lGER8ouLj42LgbmrGt&#10;NpPSRFv/3giCuzmc50xmjSnEgyqXW1bQ60YgiBOrc04VnI7r3xEI55E1FpZJwZMczKatnwnG2ta8&#10;p8fBpyKEsItRQeZ9GUvpkowMuq4tiQN3sZVBH2CVSl1hHcJNIftR9CcN5hwaMixpkVFyO9yNguV1&#10;tcbN7rwZ1Wj0zRp/+u9ppTrtZj4G4anxX/HHvdVh/mAI72fCBX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xpy8AAAADcAAAADwAAAAAAAAAAAAAAAACYAgAAZHJzL2Rvd25y&#10;ZXYueG1sUEsFBgAAAAAEAAQA9QAAAIUDAAAAAA==&#10;" fillcolor="#c5e0b3 [1305]" strokecolor="#1f4d78 [1604]" strokeweight="1pt">
                  <v:stroke joinstyle="miter"/>
                  <v:textbox>
                    <w:txbxContent>
                      <w:p w14:paraId="5C7119CD" w14:textId="77777777" w:rsidR="007201AA" w:rsidRDefault="007201AA" w:rsidP="00025D29">
                        <w:r w:rsidRPr="001A3954">
                          <w:t>Supervisor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51" type="#_x0000_t32" style="position:absolute;left:13517;top:5100;width:2209;height:81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wSNsEAAADbAAAADwAAAGRycy9kb3ducmV2LnhtbERP24rCMBB9F/yHMIJvmrqCLNUooquI&#10;LItXxLexGdtiMylN1O7fbxYE3+ZwrjOa1KYQD6pcbllBrxuBIE6szjlVcNgvOp8gnEfWWFgmBb/k&#10;YDJuNkYYa/vkLT12PhUhhF2MCjLvy1hKl2Rk0HVtSRy4q60M+gCrVOoKnyHcFPIjigbSYM6hIcOS&#10;Zhklt93dKJjOinW0+fo5neVgO//GCy2P/btS7VY9HYLwVPu3+OVe6TC/B/+/hAPk+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3BI2wQAAANsAAAAPAAAAAAAAAAAAAAAA&#10;AKECAABkcnMvZG93bnJldi54bWxQSwUGAAAAAAQABAD5AAAAjwMAAAAA&#10;" strokecolor="yellow" strokeweight="1.75pt">
                  <v:stroke endarrow="block" joinstyle="miter"/>
                </v:shape>
                <v:shape id="Straight Arrow Connector 57" o:spid="_x0000_s1052" type="#_x0000_t32" style="position:absolute;left:13517;top:11279;width:2692;height:19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OWGcUAAADbAAAADwAAAGRycy9kb3ducmV2LnhtbESP3WrCQBSE7wu+w3IE7+rGSlWiq4i1&#10;pUgp/iLeHbPHJJg9G7KrxrfvFgQvh5n5hhlNalOIK1Uut6yg045AECdW55wq2G4+XwcgnEfWWFgm&#10;BXdyMBk3XkYYa3vjFV3XPhUBwi5GBZn3ZSylSzIy6Nq2JA7eyVYGfZBVKnWFtwA3hXyLop40mHNY&#10;yLCkWUbJeX0xCqazYhEt57/7g+ytPn7wSF+77kWpVrOeDkF4qv0z/Gh/awXvffj/En6AH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OWGcUAAADbAAAADwAAAAAAAAAA&#10;AAAAAAChAgAAZHJzL2Rvd25yZXYueG1sUEsFBgAAAAAEAAQA+QAAAJMDAAAAAA==&#10;" strokecolor="yellow" strokeweight="1.75pt">
                  <v:stroke endarrow="block" joinstyle="miter"/>
                </v:shape>
                <v:shape id="Straight Arrow Connector 58" o:spid="_x0000_s1053" type="#_x0000_t32" style="position:absolute;left:13513;top:13119;width:26238;height: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wCa8MAAADbAAAADwAAAGRycy9kb3ducmV2LnhtbERPy2rCQBTdC/2H4Rbc6aRKpcRMQtBW&#10;RIrUF6W728xtEpq5EzKjxr/vLAouD+edZL1pxIU6V1tW8DSOQBAXVtdcKjge3kYvIJxH1thYJgU3&#10;cpClD4MEY22vvKPL3pcihLCLUUHlfRtL6YqKDLqxbYkD92M7gz7ArpS6w2sIN42cRNFMGqw5NFTY&#10;0qKi4nd/NgryRbOJPl63n19ytlu+4zetTtOzUsPHPp+D8NT7u/jfvdYKnsPY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AmvDAAAA2wAAAA8AAAAAAAAAAAAA&#10;AAAAoQIAAGRycy9kb3ducmV2LnhtbFBLBQYAAAAABAAEAPkAAACRAwAAAAA=&#10;" strokecolor="yellow" strokeweight="1.75pt">
                  <v:stroke endarrow="block" joinstyle="miter"/>
                </v:shape>
              </v:group>
            </w:pict>
          </mc:Fallback>
        </mc:AlternateContent>
      </w:r>
      <w:r w:rsidR="00734187">
        <w:rPr>
          <w:noProof/>
        </w:rPr>
        <w:t>Valet2</w:t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</w:r>
      <w:r w:rsidR="00734187">
        <w:rPr>
          <w:noProof/>
        </w:rPr>
        <w:tab/>
        <w:t>Valet1</w:t>
      </w:r>
    </w:p>
    <w:p w14:paraId="4892E651" w14:textId="4B42D9D1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2D9B8" wp14:editId="63881702">
                <wp:simplePos x="0" y="0"/>
                <wp:positionH relativeFrom="column">
                  <wp:posOffset>5493744</wp:posOffset>
                </wp:positionH>
                <wp:positionV relativeFrom="paragraph">
                  <wp:posOffset>86360</wp:posOffset>
                </wp:positionV>
                <wp:extent cx="1033145" cy="310101"/>
                <wp:effectExtent l="0" t="0" r="14605" b="1397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1010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EA741" w14:textId="77777777" w:rsidR="007201AA" w:rsidRDefault="007201AA" w:rsidP="00D441DC">
                            <w:pPr>
                              <w:jc w:val="center"/>
                            </w:pPr>
                            <w:r>
                              <w:t>Supervisor completely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2D9B8" id="Rounded Rectangle 132" o:spid="_x0000_s1054" style="position:absolute;margin-left:432.6pt;margin-top:6.8pt;width:81.35pt;height:2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PYqwIAAM8FAAAOAAAAZHJzL2Uyb0RvYy54bWysVE1v2zAMvQ/YfxB0X20nabcFdYqgRYcB&#10;XVu0HXpWZCk2IImapMTJfv0oyXGDrtthWA6OxI9H8onk+cVOK7IVzndgalqdlJQIw6HpzLqm35+u&#10;P3yixAdmGqbAiJruhacXi/fvzns7FxNoQTXCEQQxft7bmrYh2HlReN4KzfwJWGFQKcFpFvDq1kXj&#10;WI/oWhWTsjwrenCNdcCF9yi9ykq6SPhSCh7upPQiEFVTzC2kr0vfVfwWi3M2Xztm244PabB/yEKz&#10;zmDQEeqKBUY2rvsNSnfcgQcZTjjoAqTsuEg1YDVV+aqax5ZZkWpBcrwdafL/D5bfbu8d6Rp8u+mE&#10;EsM0PtIDbEwjGvKA9DGzVoJEJVLVWz9Hj0d774abx2Oseyedjv9YEdklevcjvWIXCEdhVU6n1eyU&#10;Eo66aYX1VhG0ePG2zocvAjSJh5q6mEdMIlHLtjc+ZPuDXYzoQXXNdadUusS+EZfKkS3DF2ecCxPO&#10;krva6G/QZPlZib/89ijGDsni2UGMKaUOjEgpwaMgRSQhl51OYa9EDK3Mg5DIJBY6SQFHhONcqqxq&#10;WSOy+PSPMRNgRJZY3Ig9ALxV54HNwT66ijQCo3P5t8QytaNHigwmjM66M+DeAlBhjJztkbIjauIx&#10;7Fa73GWJ9ihaQbPH1nOQZ9Jbft3hq98wH+6ZwyHEccXFEu7wIxX0NYXhREkL7udb8miPs4FaSnoc&#10;6pr6HxvmBCXqq8Gp+VzNZnELpMvs9OMEL+5YszrWmI2+BOyiCleY5ekY7YM6HKUD/Yz7ZxmjoooZ&#10;jrFryoM7XC5DXja4wbhYLpMZTr5l4cY8Wh7BI9GxoZ92z8zZofUDDs0tHBYAm79q/mwbPQ0sNwFk&#10;lybjhdfhCXBrpP4dNlxcS8f3ZPWyhxe/AAAA//8DAFBLAwQUAAYACAAAACEASqZ1D98AAAAKAQAA&#10;DwAAAGRycy9kb3ducmV2LnhtbEyPQWrDMBBF94XeQUwhm9LIcRsndSwHUyiFQhZxfADFmsgm1shI&#10;SuLevsqqXQ7/8f+bYjuZgV3R+d6SgMU8AYbUWtWTFtAcPl/WwHyQpORgCQX8oIdt+fhQyFzZG+3x&#10;WgfNYgn5XAroQhhzzn3boZF+bkekmJ2sMzLE02munLzFcjPwNEkybmRPcaGTI3502J7rixHQ7prK&#10;6fMzJ2x6XOl6/1V9T0LMnqZqAyzgFP5guOtHdSij09FeSHk2CFhnyzSiMXjNgN2BJF29AzsKyNI3&#10;4GXB/79Q/gIAAP//AwBQSwECLQAUAAYACAAAACEAtoM4kv4AAADhAQAAEwAAAAAAAAAAAAAAAAAA&#10;AAAAW0NvbnRlbnRfVHlwZXNdLnhtbFBLAQItABQABgAIAAAAIQA4/SH/1gAAAJQBAAALAAAAAAAA&#10;AAAAAAAAAC8BAABfcmVscy8ucmVsc1BLAQItABQABgAIAAAAIQBbW5PYqwIAAM8FAAAOAAAAAAAA&#10;AAAAAAAAAC4CAABkcnMvZTJvRG9jLnhtbFBLAQItABQABgAIAAAAIQBKpnUP3wAAAAoBAAAPAAAA&#10;AAAAAAAAAAAAAAUFAABkcnMvZG93bnJldi54bWxQSwUGAAAAAAQABADzAAAAEQYAAAAA&#10;" fillcolor="#a8d08d [1945]" strokecolor="#1f4d78 [1604]" strokeweight="1pt">
                <v:stroke joinstyle="miter"/>
                <v:textbox>
                  <w:txbxContent>
                    <w:p w14:paraId="740EA741" w14:textId="77777777" w:rsidR="007201AA" w:rsidRDefault="007201AA" w:rsidP="00D441DC">
                      <w:pPr>
                        <w:jc w:val="center"/>
                      </w:pPr>
                      <w:r>
                        <w:t>Supervisor completely</w:t>
                      </w:r>
                    </w:p>
                  </w:txbxContent>
                </v:textbox>
              </v:round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84DCA6A" wp14:editId="470BD5A6">
                <wp:simplePos x="0" y="0"/>
                <wp:positionH relativeFrom="column">
                  <wp:posOffset>3331597</wp:posOffset>
                </wp:positionH>
                <wp:positionV relativeFrom="paragraph">
                  <wp:posOffset>15212</wp:posOffset>
                </wp:positionV>
                <wp:extent cx="3211830" cy="4436110"/>
                <wp:effectExtent l="0" t="0" r="2667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4436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DADFA" w14:textId="77777777" w:rsidR="007201AA" w:rsidRPr="008C75D1" w:rsidRDefault="007201AA" w:rsidP="00F82297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DCA6A" id="Rectangle 2" o:spid="_x0000_s1055" style="position:absolute;margin-left:262.35pt;margin-top:1.2pt;width:252.9pt;height:349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FwfwIAAE0FAAAOAAAAZHJzL2Uyb0RvYy54bWysVFFP2zAQfp+0/2D5faQJhbGKFFUgpkkI&#10;EDDx7Dp2E8nxeWe3Sffrd3bSgADtYVofUp/v7ru77+58ftG3hu0U+gZsyfOjGWfKSqgauyn5z6fr&#10;L2ec+SBsJQxYVfK98vxi+fnTeecWqoAaTKWQEYj1i86VvA7BLbLMy1q1wh+BU5aUGrAVgUTcZBWK&#10;jtBbkxWz2WnWAVYOQSrv6fZqUPJlwtdayXCntVeBmZJTbiF9MX3X8Zstz8Vig8LVjRzTEP+QRSsa&#10;S0EnqCsRBNti8w6qbSSCBx2OJLQZaN1IlWqgavLZm2oea+FUqoXI8W6iyf8/WHm7u0fWVCUvOLOi&#10;pRY9EGnCboxiRaSnc35BVo/uHkfJ0zHW2mts4z9VwfpE6X6iVPWBSbo8LvL87JiYl6Sbz49P8zyR&#10;nr24O/Thu4KWxUPJkcInKsXuxgcKSaYHExJiOkMC6RT2RsUcjH1QmuqgkEXyThOkLg2ynaDeCymV&#10;DfmgqkWlhuuTGf1ilRRk8khSAozIujFmwh4B4nS+xx5gRvvoqtIATs6zvyU2OE8eKTLYMDm3jQX8&#10;CMBQVWPkwf5A0kBNZCn06z71OE+m8WoN1Z4ajzBshHfyuiH6b4QP9wJpBahltNbhjj7aQFdyGE+c&#10;1YC/P7qP9jSZpOWso5Uquf+1Fag4Mz8szey3fD6PO5iE+cnXggR8rVm/1thtewnUuZweECfTMdoH&#10;czhqhPaZtn8Vo5JKWEmxSy4DHoTLMKw6vR9SrVbJjPbOiXBjH52M4JHoOF5P/bNAN85goPG9hcP6&#10;icWbURxso6eF1TaAbtKcvvA6toB2Ns3S+L7ER+G1nKxeXsHlHwAAAP//AwBQSwMEFAAGAAgAAAAh&#10;AEC7h5zdAAAACgEAAA8AAABkcnMvZG93bnJldi54bWxMj8FOwzAQRO9I/IO1SNyondASlMapUCUu&#10;SBxa+AA33sah9jqKnSb5e9wTHEczmnlT7WZn2RWH0HmSkK0EMKTG645aCd9f70+vwEJUpJX1hBIW&#10;DLCr7+8qVWo/0QGvx9iyVEKhVBJMjH3JeWgMOhVWvkdK3tkPTsUkh5brQU2p3FmeC/HCneooLRjV&#10;495gczmOLo0oPCxZMe0vn2b+6NAuPzguUj4+zG9bYBHn+BeGG35ChzoxnfxIOjArYZOvixSVkK+B&#10;3XzxLDbAThIKkQngdcX/X6h/AQAA//8DAFBLAQItABQABgAIAAAAIQC2gziS/gAAAOEBAAATAAAA&#10;AAAAAAAAAAAAAAAAAABbQ29udGVudF9UeXBlc10ueG1sUEsBAi0AFAAGAAgAAAAhADj9If/WAAAA&#10;lAEAAAsAAAAAAAAAAAAAAAAALwEAAF9yZWxzLy5yZWxzUEsBAi0AFAAGAAgAAAAhAADSQXB/AgAA&#10;TQUAAA4AAAAAAAAAAAAAAAAALgIAAGRycy9lMm9Eb2MueG1sUEsBAi0AFAAGAAgAAAAhAEC7h5zd&#10;AAAACgEAAA8AAAAAAAAAAAAAAAAA2QQAAGRycy9kb3ducmV2LnhtbFBLBQYAAAAABAAEAPMAAADj&#10;BQAAAAA=&#10;" fillcolor="#5b9bd5 [3204]" strokecolor="#1f4d78 [1604]" strokeweight="1pt">
                <v:textbox>
                  <w:txbxContent>
                    <w:p w14:paraId="0A8DADFA" w14:textId="77777777" w:rsidR="007201AA" w:rsidRPr="008C75D1" w:rsidRDefault="007201AA" w:rsidP="00F82297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2D6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1910F0B" wp14:editId="65BB6EC6">
                <wp:simplePos x="0" y="0"/>
                <wp:positionH relativeFrom="column">
                  <wp:posOffset>3482662</wp:posOffset>
                </wp:positionH>
                <wp:positionV relativeFrom="paragraph">
                  <wp:posOffset>126531</wp:posOffset>
                </wp:positionV>
                <wp:extent cx="1407284" cy="532737"/>
                <wp:effectExtent l="0" t="0" r="2159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47AF3" w14:textId="2F27951F" w:rsidR="007201AA" w:rsidRDefault="007201AA" w:rsidP="005E3B35">
                            <w:pPr>
                              <w:jc w:val="center"/>
                            </w:pPr>
                            <w:r>
                              <w:t>Valet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910F0B" id="Rounded Rectangle 4" o:spid="_x0000_s1056" style="position:absolute;margin-left:274.25pt;margin-top:9.95pt;width:110.8pt;height:41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YGqgIAAMsFAAAOAAAAZHJzL2Uyb0RvYy54bWysVN1P2zAQf5+0/8Hy+8gHgbKKFFUgpkkM&#10;KmDi2XWcJpLt82y3SffX7+ykoWJsD9P6kN7n7z58d5dXvZJkJ6xrQZc0O0kpEZpD1epNSb8/3366&#10;oMR5pismQYuS7oWjV4uPHy47Mxc5NCArYQmCaDfvTEkb7808SRxvhGLuBIzQqKzBKuaRtZuksqxD&#10;dCWTPE3Pkw5sZSxw4RxKbwYlXUT8uhbcP9S1E57IkmJuPn5t/K7DN1lcsvnGMtO0fEyD/UMWirUa&#10;g05QN8wzsrXtb1Cq5RYc1P6Eg0qgrlsuYg1YTZa+qeapYUbEWrA5zkxtcv8Plt/vVpa0VUkLSjRT&#10;+ESPsNWVqMgjNo/pjRSkCG3qjJuj9ZNZ2ZFzSIaa+9qq8I/VkD62dj+1VvSecBRmRTrLLzAGR93Z&#10;aT47nQXQ5NXbWOe/CFAkECW1IYuQQmwr2905P9gf7EJEB7KtblspIxNmRlxLS3YMX5txLrTPo7vc&#10;qm9QDfLzFH/Du6MYp2MQFwcxphSnLyDFBI+CJKEJQ9mR8nspQmipH0WNXcRCh4ATwnEuWczFNawS&#10;g/jsjzEjYECusbgJewR4r85s7OZoH1xFHP/JOR2i/8158oiRQfvJWbUa7HsA0k+RB3ts2VFrAun7&#10;dR8nLMtDkkG0hmqPY2dh2Edn+G2Lr37HnF8xiwuIq4pHxT/gp5bQlRRGipIG7M/35MEe9wK1lHS4&#10;0CV1P7bMCkrkV40b8zkrinABIlOczXJk7LFmfazRW3UNOEUZni/DIxnsvTyQtQX1grdnGaKiimmO&#10;sUvKvT0w1344NHi9uFguoxluvWH+Tj8ZHsBDo8NAP/cvzJpx9D0uzT0clp/N3wz/YBs8NSy3Huo2&#10;bsZrX8cnwIsR53e8buEkHfPR6vUGL34BAAD//wMAUEsDBBQABgAIAAAAIQDItjCJ4AAAAAoBAAAP&#10;AAAAZHJzL2Rvd25yZXYueG1sTI/BTsMwDIbvSLxD5EncWDK20a40nQCxHnZbN4kd08ZrK5qkarK1&#10;vD3mBEf7//T7c7qdTMduOPjWWQmLuQCGtnK6tbWE03H3GAPzQVmtOmdRwjd62Gb3d6lKtBvtAW9F&#10;qBmVWJ8oCU0IfcK5rxo0ys9dj5ayixuMCjQONdeDGqncdPxJiGduVGvpQqN6fG+w+iquRsJu/MjP&#10;xbI8hP3b6fPcrvLoiLmUD7Pp9QVYwCn8wfCrT+qQkVPprlZ71klYr+I1oRRsNsAIiCKxAFbSQixj&#10;4FnK/7+Q/QAAAP//AwBQSwECLQAUAAYACAAAACEAtoM4kv4AAADhAQAAEwAAAAAAAAAAAAAAAAAA&#10;AAAAW0NvbnRlbnRfVHlwZXNdLnhtbFBLAQItABQABgAIAAAAIQA4/SH/1gAAAJQBAAALAAAAAAAA&#10;AAAAAAAAAC8BAABfcmVscy8ucmVsc1BLAQItABQABgAIAAAAIQBMC/YGqgIAAMsFAAAOAAAAAAAA&#10;AAAAAAAAAC4CAABkcnMvZTJvRG9jLnhtbFBLAQItABQABgAIAAAAIQDItjCJ4AAAAAoBAAAPAAAA&#10;AAAAAAAAAAAAAAQ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65047AF3" w14:textId="2F27951F" w:rsidR="007201AA" w:rsidRDefault="007201AA" w:rsidP="005E3B35">
                      <w:pPr>
                        <w:jc w:val="center"/>
                      </w:pPr>
                      <w:r>
                        <w:t>Valet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9A8280" w14:textId="0D097558" w:rsidR="00042AFB" w:rsidRDefault="00833B99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FCD57D" wp14:editId="70644D55">
                <wp:simplePos x="0" y="0"/>
                <wp:positionH relativeFrom="column">
                  <wp:posOffset>6384897</wp:posOffset>
                </wp:positionH>
                <wp:positionV relativeFrom="paragraph">
                  <wp:posOffset>107482</wp:posOffset>
                </wp:positionV>
                <wp:extent cx="45719" cy="1049572"/>
                <wp:effectExtent l="38100" t="0" r="69215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957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41B8C8A" id="Straight Arrow Connector 15" o:spid="_x0000_s1026" type="#_x0000_t32" style="position:absolute;margin-left:502.75pt;margin-top:8.45pt;width:3.6pt;height:8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bwHEgIAAIIEAAAOAAAAZHJzL2Uyb0RvYy54bWysVMtu2zAQvBfoPxC815IM22kMy0HhNL30&#10;YSTtBzAUaRHgC0vGsv++S1JWHj21qA+0uNyZ3Rkttbk5GU2OAoJytqXNrKZEWO46ZQ8t/fXz7sNH&#10;SkJktmPaWdHSswj0Zvv+3WbwazF3vdOdAIIkNqwH39I+Rr+uqsB7YViYOS8sHkoHhkXcwqHqgA3I&#10;bnQ1r+tVNTjoPDguQsDobTmk28wvpeDxh5RBRKJbir3FvEJeH9NabTdsfQDme8XHNtg/dGGYslh0&#10;orplkZEnUH9QGcXBBSfjjDtTOSkVF1kDqmnqN2oeeuZF1oLmBD/ZFP4fLf9+3ANRHb67JSWWGXxH&#10;DxGYOvSRfAJwA9k5a9FHBwRT0K/BhzXCdnYP4y74PSTxJwkm/aMscsoenyePxSkSjsHF8qq5poTj&#10;SVMvrpdX88RZPYM9hPhFOEPSQ0vD2MzURZN9ZsevIRbgBZAqa0uGls6Xi7rOacFp1d0prdNhHiqx&#10;00CODMeBcS5sXOU8/WS+ua7EVzX+ymBgGMenhJGyhLHXiSl3/qpIZEp/th2JZ49WRlDMHrQYNWqL&#10;gORfcSw/xbMWpfV7IfFNoEdF4lTkZbuLiQmzE0yiuAk4ik6X563OC3DMT1CR78ffgCdEruxsnMBG&#10;WQfF8tfV46kZW5Yl/+JA0Z0seHTdOc9StgYHPbs6Xsp0k17uM/z507H9DQAA//8DAFBLAwQUAAYA&#10;CAAAACEAHVmdsd4AAAAMAQAADwAAAGRycy9kb3ducmV2LnhtbEyPwU7DMBBE70j8g7VI3KjdoIQS&#10;4lQRKhfUC4H27MYmsbDXIXbb8PdsT3Cb0T7NzlTr2Tt2MlO0ASUsFwKYwS5oi72Ej/eXuxWwmBRq&#10;5QIaCT8mwrq+vqpUqcMZ38ypTT2jEIylkjCkNJacx24wXsVFGA3S7TNMXiWyU8/1pM4U7h3PhCi4&#10;Vxbpw6BG8zyY7qs9eglNs7Eb7ex8n+c9FrvX7fe+3Up5ezM3T8CSmdMfDJf6VB1q6nQIR9SROfJC&#10;5DmxpIpHYBdCLLMHYAdSqywDXlf8/4j6FwAA//8DAFBLAQItABQABgAIAAAAIQC2gziS/gAAAOEB&#10;AAATAAAAAAAAAAAAAAAAAAAAAABbQ29udGVudF9UeXBlc10ueG1sUEsBAi0AFAAGAAgAAAAhADj9&#10;If/WAAAAlAEAAAsAAAAAAAAAAAAAAAAALwEAAF9yZWxzLy5yZWxzUEsBAi0AFAAGAAgAAAAhAHfh&#10;vAcSAgAAggQAAA4AAAAAAAAAAAAAAAAALgIAAGRycy9lMm9Eb2MueG1sUEsBAi0AFAAGAAgAAAAh&#10;AB1ZnbHeAAAADAEAAA8AAAAAAAAAAAAAAAAAbAQAAGRycy9kb3ducmV2LnhtbFBLBQYAAAAABAAE&#10;APMAAAB3BQAAAAA=&#10;" strokecolor="#a8d08d [1945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58E4D" wp14:editId="3EE771F8">
                <wp:simplePos x="0" y="0"/>
                <wp:positionH relativeFrom="column">
                  <wp:posOffset>6209969</wp:posOffset>
                </wp:positionH>
                <wp:positionV relativeFrom="paragraph">
                  <wp:posOffset>107481</wp:posOffset>
                </wp:positionV>
                <wp:extent cx="164354" cy="191826"/>
                <wp:effectExtent l="38100" t="0" r="26670" b="5588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54" cy="1918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4722F9E" id="Straight Arrow Connector 133" o:spid="_x0000_s1026" type="#_x0000_t32" style="position:absolute;margin-left:488.95pt;margin-top:8.45pt;width:12.95pt;height:15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OYFgIAAI4EAAAOAAAAZHJzL2Uyb0RvYy54bWysVF1v0zAUfUfiP1h+p0narhpV0wl1DB6A&#10;VWz8AM+xG0v+0rXXtP+eazsLbCAkEH2w4muf43OOr7u5OhlNjgKCcralzaymRFjuOmUPLf12f/Pm&#10;kpIQme2Ydla09CwCvdq+frUZ/FrMXe90J4AgiQ3rwbe0j9GvqyrwXhgWZs4Li4vSgWERp3CoOmAD&#10;shtdzet6VQ0OOg+OixCwel0W6TbzSyl4vJUyiEh0S1FbzCPk8SGN1XbD1gdgvld8lMH+QYVhyuKh&#10;E9U1i4w8gvqFyigOLjgZZ9yZykmpuMge0E1Tv3Bz1zMvshcMJ/gppvD/aPmX4x6I6vDuFgtKLDN4&#10;SXcRmDr0kbwDcAPZOWsxSAck7cHEBh/WCNzZPYyz4PeQ7J8kGCK18h+RMAeCFskp532e8hanSDgW&#10;m9VycbGkhONS87a5nK8Se1VoEp2HED8IZ0j6aGkYdU2CyhHs+CnEAnwCJLC2ZGjp/GJZ11lJcFp1&#10;N0rrtJgbTOw0kCPD1mCcCxtXeZ9+NJ9dV+qrGn+lSbCMrVTKSFnKqHViysqfHRKZ0u9tR+LZY6oR&#10;FLMHLUaP2iIgJVmyy1/xrEWR/lVIvJWUUdGe3sNLucuJCXcnmERzE3A0/SfguD9BRX4rfwOeEPlk&#10;Z+MENso6+J3seGpGybLsf0qg+E4RPLjunLsqR4NNn1MdH2h6VT/PM/zH38j2OwAAAP//AwBQSwME&#10;FAAGAAgAAAAhAF86tQDfAAAACgEAAA8AAABkcnMvZG93bnJldi54bWxMj81OwzAQhO9IvIO1SNyo&#10;XQoJCXGqKqgnhAolD+DEJomI11Hs/PD2bE9wWo3m0+xMtl9tz2Yz+s6hhO1GADNYO91hI6H8PN49&#10;AfNBoVa9QyPhx3jY59dXmUq1W/DDzOfQMApBnyoJbQhDyrmvW2OV37jBIHlfbrQqkBwbrke1ULjt&#10;+b0QEbeqQ/rQqsEUram/z5OVgPP7cTc9RqfutTq8reVSvCRlIeXtzXp4BhbMGv5guNSn6pBTp8pN&#10;qD3rJSRxnBBKRkT3AgixozGVhId4CzzP+P8J+S8AAAD//wMAUEsBAi0AFAAGAAgAAAAhALaDOJL+&#10;AAAA4QEAABMAAAAAAAAAAAAAAAAAAAAAAFtDb250ZW50X1R5cGVzXS54bWxQSwECLQAUAAYACAAA&#10;ACEAOP0h/9YAAACUAQAACwAAAAAAAAAAAAAAAAAvAQAAX3JlbHMvLnJlbHNQSwECLQAUAAYACAAA&#10;ACEAjv4DmBYCAACOBAAADgAAAAAAAAAAAAAAAAAuAgAAZHJzL2Uyb0RvYy54bWxQSwECLQAUAAYA&#10;CAAAACEAXzq1AN8AAAAKAQAADwAAAAAAAAAAAAAAAABwBAAAZHJzL2Rvd25yZXYueG1sUEsFBgAA&#10;AAAEAAQA8wAAAHwFAAAAAA==&#10;" strokecolor="#a8d08d [1945]" strokeweight="2pt">
                <v:stroke endarrow="block" joinstyle="miter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A6183" wp14:editId="074BC935">
                <wp:simplePos x="0" y="0"/>
                <wp:positionH relativeFrom="leftMargin">
                  <wp:posOffset>803082</wp:posOffset>
                </wp:positionH>
                <wp:positionV relativeFrom="paragraph">
                  <wp:posOffset>199224</wp:posOffset>
                </wp:positionV>
                <wp:extent cx="87464" cy="572633"/>
                <wp:effectExtent l="0" t="0" r="6540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5726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6E7BA03" id="Straight Arrow Connector 10" o:spid="_x0000_s1026" type="#_x0000_t32" style="position:absolute;margin-left:63.25pt;margin-top:15.7pt;width:6.9pt;height:45.1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3QEQIAAIEEAAAOAAAAZHJzL2Uyb0RvYy54bWysVMtu2zAQvBfoPxC815IdxwkMy0HhNL30&#10;YTTNBzAUaRHgC0vGkv++S1JWHj01qA+0uNyZ3RkttbkZjCZHAUE529D5rKZEWO5aZQ8Nffh99+ma&#10;khCZbZl2VjT0JAK92X78sOn9Wixc53QrgCCJDeveN7SL0a+rKvBOGBZmzguLh9KBYRG3cKhaYD2y&#10;G10t6npV9Q5aD46LEDB6Ww7pNvNLKXj8KWUQkeiGYm8xr5DXx7RW2w1bH4D5TvGxDfaOLgxTFotO&#10;VLcsMvIE6i8qozi44GSccWcqJ6XiImtANfP6jZr7jnmRtaA5wU82hf9Hy38c90BUi+8O7bHM4Du6&#10;j8DUoYvkM4Dryc5Ziz46IJiCfvU+rBG2s3sYd8HvIYkfJJj0j7LIkD0+TR6LIRKOweur5WpJCceT&#10;y6vF6uIiUVbPWA8hfhXOkPTQ0DD2MjUxzzaz47cQC/AMSIW1JX1DF5fLus5pwWnV3imt02GeKbHT&#10;QI4Mp4FxLmxc5Tz9ZL67tsRXNf7KXGAYp6eEkbKEsdeJKXf+qkhkSn+xLYknj05GUMwetBg1aouA&#10;ZF8xLD/Fkxal9V9C4otAi4rEqcjLdpcTE2YnmERxE3AUne7OW51n4JifoCJfj38BT4hc2dk4gY2y&#10;Dorlr6vHYT62LEv+2YGiO1nw6NpTHqVsDc55dnW8k+kivdxn+POXY/sHAAD//wMAUEsDBBQABgAI&#10;AAAAIQC9WJnt3QAAAAoBAAAPAAAAZHJzL2Rvd25yZXYueG1sTI/LboMwEEX3lfoP1lTqrjGEgCKC&#10;iVCVbqpsSh9rB0/Bqj2m2Eno39es2uXVPbpzptrP1rALTl47EpCuEmBInVOaegFvr08PW2A+SFLS&#10;OEIBP+hhX9/eVLJU7koveGlDz+II+VIKGEIYS859N6CVfuVGpNh9usnKEOPUczXJaxy3hq+TpOBW&#10;aooXBjni44DdV3u2AprmoA/K6DnL856K9+fj90d7FOL+bm52wALO4Q+GRT+qQx2dTu5MyjMT87rI&#10;IyogSzfAFmCTZMBOS5MWwOuK/3+h/gUAAP//AwBQSwECLQAUAAYACAAAACEAtoM4kv4AAADhAQAA&#10;EwAAAAAAAAAAAAAAAAAAAAAAW0NvbnRlbnRfVHlwZXNdLnhtbFBLAQItABQABgAIAAAAIQA4/SH/&#10;1gAAAJQBAAALAAAAAAAAAAAAAAAAAC8BAABfcmVscy8ucmVsc1BLAQItABQABgAIAAAAIQAKg73Q&#10;EQIAAIEEAAAOAAAAAAAAAAAAAAAAAC4CAABkcnMvZTJvRG9jLnhtbFBLAQItABQABgAIAAAAIQC9&#10;WJnt3QAAAAoBAAAPAAAAAAAAAAAAAAAAAGsEAABkcnMvZG93bnJldi54bWxQSwUGAAAAAAQABADz&#10;AAAAdQUAAAAA&#10;" strokecolor="#a8d08d [1945]" strokeweight="2pt">
                <v:stroke endarrow="block" joinstyle="miter"/>
                <w10:wrap anchorx="margin"/>
              </v:shape>
            </w:pict>
          </mc:Fallback>
        </mc:AlternateContent>
      </w:r>
      <w:r w:rsidR="0064756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72ACBB" wp14:editId="2759376F">
                <wp:simplePos x="0" y="0"/>
                <wp:positionH relativeFrom="column">
                  <wp:posOffset>4882266</wp:posOffset>
                </wp:positionH>
                <wp:positionV relativeFrom="paragraph">
                  <wp:posOffset>167419</wp:posOffset>
                </wp:positionV>
                <wp:extent cx="404869" cy="286246"/>
                <wp:effectExtent l="38100" t="38100" r="3365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869" cy="28624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4D7B838" id="Straight Arrow Connector 21" o:spid="_x0000_s1026" type="#_x0000_t32" style="position:absolute;margin-left:384.45pt;margin-top:13.2pt;width:31.9pt;height:22.55pt;flip:x 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kTBgIAAFgEAAAOAAAAZHJzL2Uyb0RvYy54bWysVE2P0zAQvSPxHyzfadKqVKVqukJdFg4I&#10;Vixwd51xYslfGpum/feMnWxgQRxA9GDZmXlv3jyPu7+5WMPOgFF71/DlouYMnPStdl3Dv3y+e7Hl&#10;LCbhWmG8g4ZfIfKbw/Nn+yHsYOV7b1pARiQu7obQ8D6lsKuqKHuwIi58AEdB5dGKREfsqhbFQOzW&#10;VKu63lSDxzaglxAjfb0dg/xQ+JUCmT4qFSEx03DSlsqKZT3ltTrsxa5DEXotJxniH1RYoR0Vnalu&#10;RRLsG+rfqKyW6KNXaSG9rbxSWkLpgbpZ1r9089CLAKUXMieG2ab4/2jlh/M9Mt02fLXkzAlLd/SQ&#10;UOiuT+w1oh/Y0TtHPnpklEJ+DSHuCHZ09zidYrjH3PxFoWXK6PCORoGX3de8yzFqlV2K79fZd7gk&#10;Junjul5vN684kxRabTer9SbXqUbCDA4Y01vwluVNw+MkcFY2lhDn9zGNwEdABhvHBuJ9ua7roiR6&#10;o9s7bUwORuxOR4PsLGhAjnX+TbWfpCWhzRvXsnQNZFBCLVxnYMo0jsRmV0Yfyi5dDYzFP4Eif6nL&#10;UWSZbJhLCinBpfXMRNkZpkjeDJxk5yfxJ+CUn6FQpv5vwDOiVPYuzWCrncfRtKfV06WMAl2RGvMf&#10;HRj7zhacfHstE1KsofEtNzo9tfw+fj4X+I8/hMN3AAAA//8DAFBLAwQUAAYACAAAACEA97cQq+AA&#10;AAAJAQAADwAAAGRycy9kb3ducmV2LnhtbEyPy07DMBBF90j8gzVIbBB1HpCkIU7FQ6gSEosUPsCN&#10;TRwlHkex04a/Z1jBcnSP7j1T7VY7spOefe9QQLyJgGlsneqxE/D58XpbAPNBopKjQy3gW3vY1ZcX&#10;lSyVO2OjT4fQMSpBX0oBJoSp5Ny3RlvpN27SSNmXm60MdM4dV7M8U7kdeRJFGbeyR1owctLPRrfD&#10;YbECbhrTvBVpuo2X3O/f82lon14GIa6v1scHYEGv4Q+GX31Sh5qcjm5B5dkoIM+KLaECkuwOGAFF&#10;muTAjpTE98Driv//oP4BAAD//wMAUEsBAi0AFAAGAAgAAAAhALaDOJL+AAAA4QEAABMAAAAAAAAA&#10;AAAAAAAAAAAAAFtDb250ZW50X1R5cGVzXS54bWxQSwECLQAUAAYACAAAACEAOP0h/9YAAACUAQAA&#10;CwAAAAAAAAAAAAAAAAAvAQAAX3JlbHMvLnJlbHNQSwECLQAUAAYACAAAACEABWQZEwYCAABYBAAA&#10;DgAAAAAAAAAAAAAAAAAuAgAAZHJzL2Uyb0RvYy54bWxQSwECLQAUAAYACAAAACEA97cQq+AAAAAJ&#10;AQAADwAAAAAAAAAAAAAAAABgBAAAZHJzL2Rvd25yZXYueG1sUEsFBgAAAAAEAAQA8wAAAG0FAAAA&#10;AA==&#10;" strokecolor="#c00000" strokeweight="2pt">
                <v:stroke endarrow="block" joinstyle="miter"/>
              </v:shape>
            </w:pict>
          </mc:Fallback>
        </mc:AlternateContent>
      </w:r>
    </w:p>
    <w:p w14:paraId="308D3082" w14:textId="5933C14F" w:rsidR="00042AFB" w:rsidRDefault="0064369E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94A8D0" wp14:editId="4CFDB727">
                <wp:simplePos x="0" y="0"/>
                <wp:positionH relativeFrom="column">
                  <wp:posOffset>2345634</wp:posOffset>
                </wp:positionH>
                <wp:positionV relativeFrom="paragraph">
                  <wp:posOffset>181665</wp:posOffset>
                </wp:positionV>
                <wp:extent cx="2925831" cy="45719"/>
                <wp:effectExtent l="38100" t="38100" r="27305" b="8826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5831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C521502" id="Straight Arrow Connector 121" o:spid="_x0000_s1026" type="#_x0000_t32" style="position:absolute;margin-left:184.7pt;margin-top:14.3pt;width:230.4pt;height:3.6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5uAgIAAFAEAAAOAAAAZHJzL2Uyb0RvYy54bWysVNuO0zAQfUfiHyy/06SlC7tV0xXqsvCA&#10;oGLhA1xnnFjyTWPTtH/P2MkGFsQDiDxYvsw5c+Z4nO3t2Rp2Aozau4YvFzVn4KRvtesa/vXL/Ytr&#10;zmISrhXGO2j4BSK/3T1/th3CBla+96YFZETi4mYIDe9TCpuqirIHK+LCB3B0qDxakWiJXdWiGIjd&#10;mmpV16+qwWMb0EuIkXbvxkO+K/xKgUyflIqQmGk4aUtlxDIe81jttmLToQi9lpMM8Q8qrNCOks5U&#10;dyIJ9g31b1RWS/TRq7SQ3lZeKS2h1EDVLOtfqnnoRYBSC5kTw2xT/H+08uPpgEy3dHerJWdOWLqk&#10;h4RCd31ibxD9wPbeOTLSI8sx5NgQ4oaAe3fAaRXDAXP5Z4WWKaPDeyIshlCJ7Fz8vsx+wzkxSZur&#10;m9XV9UtKK+lsffV6eZPZq5Em0wWM6R14y/Kk4XHSNQsaU4jTh5hG4CMgg41jA+W4Wtd1URK90e29&#10;NiYfRuyOe4PsJKgx9nX+ptxPwpLQ5q1rWboE8iWhFq4zMEUaR2KzF2P1ZZYuBsbkn0GRr1TlKLJ0&#10;NMwphZTg0npmougMUyRvBk6y81P4E3CKz1Ao3f434BlRMnuXZrDVzuNo2tPs6VwagK5IjfGPDox1&#10;ZwuOvr2UvijWUNuWG52eWH4XP68L/MePYPcdAAD//wMAUEsDBBQABgAIAAAAIQC3USoF4QAAAAkB&#10;AAAPAAAAZHJzL2Rvd25yZXYueG1sTI9RS8MwFIXfBf9DuIJvLjXTrqtNh4iCCFPsBPUta+7asuam&#10;JNla//3ikz5ezsc53y1Wk+nZEZ3vLEm4niXAkGqrO2okfGyerjJgPijSqreEEn7Qw6o8PytUru1I&#10;73isQsNiCflcSWhDGHLOfd2iUX5mB6SY7awzKsTTNVw7NcZy03ORJCk3qqO40KoBH1qs99XBSFi7&#10;3bj4ev38Hqr94/jythbLZyOkvLyY7u+ABZzCHwy/+lEdyui0tQfSnvUS5unyJqISRJYCi0A2TwSw&#10;bUxuM+Blwf9/UJ4AAAD//wMAUEsBAi0AFAAGAAgAAAAhALaDOJL+AAAA4QEAABMAAAAAAAAAAAAA&#10;AAAAAAAAAFtDb250ZW50X1R5cGVzXS54bWxQSwECLQAUAAYACAAAACEAOP0h/9YAAACUAQAACwAA&#10;AAAAAAAAAAAAAAAvAQAAX3JlbHMvLnJlbHNQSwECLQAUAAYACAAAACEAgQBObgICAABQBAAADgAA&#10;AAAAAAAAAAAAAAAuAgAAZHJzL2Uyb0RvYy54bWxQSwECLQAUAAYACAAAACEAt1EqB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B06B54" wp14:editId="69F285FE">
                <wp:simplePos x="0" y="0"/>
                <wp:positionH relativeFrom="column">
                  <wp:posOffset>4882100</wp:posOffset>
                </wp:positionH>
                <wp:positionV relativeFrom="paragraph">
                  <wp:posOffset>179539</wp:posOffset>
                </wp:positionV>
                <wp:extent cx="389365" cy="238098"/>
                <wp:effectExtent l="38100" t="0" r="29845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365" cy="23809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3EDC2E" id="Straight Arrow Connector 40" o:spid="_x0000_s1026" type="#_x0000_t32" style="position:absolute;margin-left:384.4pt;margin-top:14.15pt;width:30.65pt;height:18.75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uJAgIAAE4EAAAOAAAAZHJzL2Uyb0RvYy54bWysVMtu2zAQvBfoPxC815IfCRzBclA4TXso&#10;WqNJP4CmSIkAX1iylvz3XVKK0rToIUV9IERxZ3ZmtPTudjCanAUE5WxNl4uSEmG5a5Rta/r98f7d&#10;lpIQmW2YdlbU9CICvd2/fbPrfSVWrnO6EUCQxIaq9zXtYvRVUQTeCcPCwnlh8VA6MCziFtqiAdYj&#10;u9HFqiyvi95B48FxEQK+vRsP6T7zSyl4/CplEJHomqK2mFfI6ymtxX7HqhaY7xSfZLB/UGGYsth0&#10;prpjkZEfoP6gMoqDC07GBXemcFIqLrIHdLMsf3Pz0DEvshcMJ/g5pvD/aPmX8xGIamq6wXgsM/iN&#10;HiIw1XaRvAdwPTk4azFHBwRLMK/ehwphB3uEaRf8EZL5QYIhUiv/CUchx4EGyZDTvsxpiyESji/X&#10;25v19RUlHI9W6215s03sxUiT6DyE+FE4Q9JDTcMka9YztmDnzyGOwCdAAmtLeuS92pRlVhKcVs29&#10;0jodBmhPBw3kzHAsDmX6Tb1flEWm9AfbkHjxGEsExWyrxVSpLYpNWYzu81O8aDE2/yYkpoouR5F5&#10;nsXcknEubNzMTFidYBLlzcBJdroIfwNO9Qkq8qy/Bjwjcmdn4ww2yjoYQ3vZPQ7LSbIc658SGH2n&#10;CE6uueS5yNHg0OYvOl2wdCt+3Wf489/A/icAAAD//wMAUEsDBBQABgAIAAAAIQATUC5p4QAAAAkB&#10;AAAPAAAAZHJzL2Rvd25yZXYueG1sTI9RS8MwFIXfBf9DuIJvLl2HXay9HSIKImxiN1DfsuauLWuS&#10;kmRr/ffGJ308nMM53ylWk+7ZmZzvrEGYzxJgZGqrOtMg7LbPNwKYD9Io2VtDCN/kYVVeXhQyV3Y0&#10;73SuQsNiifG5RGhDGHLOfd2Sln5mBzLRO1inZYjSNVw5OcZy3fM0STKuZWfiQisHemypPlYnjbB2&#10;h3H5ufn4Gqrj0/j6tk7vXnSKeH01PdwDCzSFvzD84kd0KCPT3p6M8qxHWGYiogeEVCyAxYBYJHNg&#10;e4TsVgAvC/7/QfkDAAD//wMAUEsBAi0AFAAGAAgAAAAhALaDOJL+AAAA4QEAABMAAAAAAAAAAAAA&#10;AAAAAAAAAFtDb250ZW50X1R5cGVzXS54bWxQSwECLQAUAAYACAAAACEAOP0h/9YAAACUAQAACwAA&#10;AAAAAAAAAAAAAAAvAQAAX3JlbHMvLnJlbHNQSwECLQAUAAYACAAAACEASSqriQICAABOBAAADgAA&#10;AAAAAAAAAAAAAAAuAgAAZHJzL2Uyb0RvYy54bWxQSwECLQAUAAYACAAAACEAE1AuaeEAAAAJAQAA&#10;DwAAAAAAAAAAAAAAAABcBAAAZHJzL2Rvd25yZXYueG1sUEsFBgAAAAAEAAQA8wAAAGoFAAAAAA==&#10;" strokecolor="#c00000" strokeweight="2pt">
                <v:stroke endarrow="block" joinstyle="miter"/>
              </v:shape>
            </w:pict>
          </mc:Fallback>
        </mc:AlternateContent>
      </w:r>
      <w:r w:rsidR="00833B9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8F60047" wp14:editId="318BC6F2">
                <wp:simplePos x="0" y="0"/>
                <wp:positionH relativeFrom="column">
                  <wp:posOffset>5286292</wp:posOffset>
                </wp:positionH>
                <wp:positionV relativeFrom="paragraph">
                  <wp:posOffset>4197</wp:posOffset>
                </wp:positionV>
                <wp:extent cx="1057523" cy="357809"/>
                <wp:effectExtent l="0" t="0" r="28575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5780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797A4" w14:textId="77777777" w:rsidR="007201AA" w:rsidRDefault="007201AA" w:rsidP="00F82297">
                            <w:pPr>
                              <w:jc w:val="center"/>
                            </w:pPr>
                            <w:r>
                              <w:t>HAValet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60047" id="Rounded Rectangle 3" o:spid="_x0000_s1057" style="position:absolute;margin-left:416.25pt;margin-top:.35pt;width:83.25pt;height:28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s5rAIAAMsFAAAOAAAAZHJzL2Uyb0RvYy54bWysVEtv2zAMvg/YfxB0X22nSR9BnSJo0WFA&#10;1xZth54VWYoNSKImKbGzXz9Kdtyg7XYYloMj8fGR/ETy4rLTimyF8w2YkhZHOSXCcKgasy7pj+eb&#10;L2eU+MBMxRQYUdKd8PRy8fnTRWvnYgI1qEo4giDGz1tb0joEO88yz2uhmT8CKwwqJTjNAl7dOqsc&#10;axFdq2yS5ydZC66yDrjwHqXXvZIuEr6Ugod7Kb0IRJUUcwvp69J3Fb/Z4oLN147ZuuFDGuwfstCs&#10;MRh0hLpmgZGNa95B6YY78CDDEQedgZQNF6kGrKbI31TzVDMrUi1IjrcjTf7/wfK77YMjTVXSY0oM&#10;0/hEj7AxlajII5LHzFoJchxpaq2fo/WTfXDDzeMx1txJp+M/VkO6RO1upFZ0gXAUFvnsdDbBGBx1&#10;x7PTs/w8gmav3tb58FWAJvFQUheziCkkWtn21ofefm8XI3pQTXXTKJUusWfElXJky/C1GefChGly&#10;Vxv9HapefpLjr393FGN39OLpXowppe6LSCnBgyBZJKEvO53CTokYWplHIZFFLHSSAo4Ih7kUvapm&#10;lejFsz/GTIARWWJxI/YA8FGdxcDmYB9dRWr/0Tn/W2I9taNHigwmjM66MeA+AlBhjNzbI2UH1MRj&#10;6FZd6rBi7KMVVDtsOwf9PHrLbxp89VvmwwNzOIA4qrhUwj1+pIK2pDCcKKnB/fpIHu1xLlBLSYsD&#10;XVL/c8OcoER9Mzgx58V0GjdAukxnpxO8uEPN6lBjNvoKsIsKXF+Wp2O0D2p/lA70C+6eZYyKKmY4&#10;xi4pD25/uQr9osHtxcVymcxw6i0Lt+bJ8ggeiY4N/dy9MGeH1g84NHewH342f9P8vW30NLDcBJBN&#10;moxIdc/r8AS4MVL/DtstrqTDe7J63cGL3wAAAP//AwBQSwMEFAAGAAgAAAAhANoLexTeAAAABwEA&#10;AA8AAABkcnMvZG93bnJldi54bWxMj81OwzAQhO9IvIO1SFwi6lDUtAnZVPxf4EJA4uraSxKI11Hs&#10;NoGnx5zgOJrRzDfldra9ONDoO8cI54sUBLF2puMG4fXl/mwDwgfFRvWOCeGLPGyr46NSFcZN/EyH&#10;OjQilrAvFEIbwlBI6XVLVvmFG4ij9+5Gq0KUYyPNqKZYbnu5TNNMWtVxXGjVQDct6c96bxHqZLqz&#10;2cft91v29JDQo9bXfaIRT0/mq0sQgebwF4Zf/IgOVWTauT0bL3qEzcVyFaMIaxDRzvM8XtshrNYp&#10;yKqU//mrHwAAAP//AwBQSwECLQAUAAYACAAAACEAtoM4kv4AAADhAQAAEwAAAAAAAAAAAAAAAAAA&#10;AAAAW0NvbnRlbnRfVHlwZXNdLnhtbFBLAQItABQABgAIAAAAIQA4/SH/1gAAAJQBAAALAAAAAAAA&#10;AAAAAAAAAC8BAABfcmVscy8ucmVsc1BLAQItABQABgAIAAAAIQDJYHs5rAIAAMsFAAAOAAAAAAAA&#10;AAAAAAAAAC4CAABkcnMvZTJvRG9jLnhtbFBLAQItABQABgAIAAAAIQDaC3sU3gAAAAcBAAAPAAAA&#10;AAAAAAAAAAAAAAYFAABkcnMvZG93bnJldi54bWxQSwUGAAAAAAQABADzAAAAEQYAAAAA&#10;" fillcolor="#ffd966 [1943]" strokecolor="#1f4d78 [1604]" strokeweight="1pt">
                <v:stroke joinstyle="miter"/>
                <v:textbox>
                  <w:txbxContent>
                    <w:p w14:paraId="587797A4" w14:textId="77777777" w:rsidR="007201AA" w:rsidRDefault="007201AA" w:rsidP="00F82297">
                      <w:pPr>
                        <w:jc w:val="center"/>
                      </w:pPr>
                      <w:r>
                        <w:t>HAValet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8AB40F" w14:textId="4CE13AEB" w:rsidR="00042AFB" w:rsidRDefault="00C12D63" w:rsidP="00042A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5355114" wp14:editId="08E4BE5A">
                <wp:simplePos x="0" y="0"/>
                <wp:positionH relativeFrom="column">
                  <wp:posOffset>3490612</wp:posOffset>
                </wp:positionH>
                <wp:positionV relativeFrom="paragraph">
                  <wp:posOffset>88265</wp:posOffset>
                </wp:positionV>
                <wp:extent cx="1407284" cy="532737"/>
                <wp:effectExtent l="0" t="0" r="21590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5327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35480" w14:textId="77777777" w:rsidR="007201AA" w:rsidRDefault="007201AA" w:rsidP="00F82297">
                            <w:pPr>
                              <w:jc w:val="center"/>
                            </w:pPr>
                            <w:r>
                              <w:t>Ostro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55114" id="Rounded Rectangle 5" o:spid="_x0000_s1058" style="position:absolute;margin-left:274.85pt;margin-top:6.95pt;width:110.8pt;height:41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8PqwIAAMsFAAAOAAAAZHJzL2Uyb0RvYy54bWysVN1P2zAQf5+0/8Hy+0hSUsoqUlSBmCYx&#10;QMDEs+vYTSTb59lu0+6v39lJQ8XYHqb1Ib3P33347i4ud1qRrXC+BVPR4iSnRBgOdWvWFf3+fPPp&#10;nBIfmKmZAiMquheeXi4+frjo7FxMoAFVC0cQxPh5ZyvahGDnWeZ5IzTzJ2CFQaUEp1lA1q2z2rEO&#10;0bXKJnl+lnXgauuAC+9Ret0r6SLhSyl4uJfSi0BURTG3kL4ufVfxmy0u2HztmG1aPqTB/iELzVqD&#10;QUeoaxYY2bj2NyjdcgceZDjhoDOQsuUi1YDVFPmbap4aZkWqBZvj7dgm//9g+d32wZG2ruiUEsM0&#10;PtEjbEwtavKIzWNmrQSZxjZ11s/R+sk+uIHzSMaad9Lp+I/VkF1q7X5srdgFwlFYlPlscl5SwlE3&#10;PZ3MTmcRNHv1ts6HLwI0iURFXcwippDayra3PvT2B7sY0YNq65tWqcTEmRFXypEtw9dmnAsTJsld&#10;bfQ3qHv5WY6//t1RjNPRi8uDGFNK0xeRUoJHQbLYhL7sRIW9EjG0Mo9CYhex0D7giHCcS5Fy8Q2r&#10;RS+e/jFmAozIEosbsQeA9+oshm4O9tFVpPEfnfM++t+cR48UGUwYnXVrwL0HoMIYubfHlh21JpJh&#10;t9qlCSvKmGQUraDe49g56PfRW37T4qvfMh8emMMFxFXFoxLu8SMVdBWFgaKkAffzPXm0x71ALSUd&#10;LnRF/Y8Nc4IS9dXgxnwuyjJegMSU09kEGXesWR1rzEZfAU5RgefL8kRG+6AOpHSgX/D2LGNUVDHD&#10;MXZFeXAH5ir0hwavFxfLZTLDrbcs3JonyyN4bHQc6OfdC3N2GP2AS3MHh+Vn8zfD39tGTwPLTQDZ&#10;ps147evwBHgx0vwO1y2epGM+Wb3e4MUvAAAA//8DAFBLAwQUAAYACAAAACEAnVFkX98AAAAJAQAA&#10;DwAAAGRycy9kb3ducmV2LnhtbEyPwU7DMBBE70j8g7VI3KhTUnAT4lSAaA7cmlaiRydekoh4HcVu&#10;E/6+7gmOq3maeZttZtOzM46usyRhuYiAIdVWd9RIOOy3D2tgzivSqreEEn7RwSa/vclUqu1EOzyX&#10;vmGhhFyqJLTeDynnrm7RKLewA1LIvu1olA/n2HA9qimUm54/RtEzN6qjsNCqAd9brH/Kk5GwnT6K&#10;YxlXO//5dvg6dqtC7LGQ8v5ufn0B5nH2fzBc9YM65MGpsifSjvUSnlaJCGgI4gRYAIRYxsAqCYlY&#10;A88z/v+D/AIAAP//AwBQSwECLQAUAAYACAAAACEAtoM4kv4AAADhAQAAEwAAAAAAAAAAAAAAAAAA&#10;AAAAW0NvbnRlbnRfVHlwZXNdLnhtbFBLAQItABQABgAIAAAAIQA4/SH/1gAAAJQBAAALAAAAAAAA&#10;AAAAAAAAAC8BAABfcmVscy8ucmVsc1BLAQItABQABgAIAAAAIQD3HH8PqwIAAMsFAAAOAAAAAAAA&#10;AAAAAAAAAC4CAABkcnMvZTJvRG9jLnhtbFBLAQItABQABgAIAAAAIQCdUWRf3wAAAAkBAAAPAAAA&#10;AAAAAAAAAAAAAAUFAABkcnMvZG93bnJldi54bWxQSwUGAAAAAAQABADzAAAAEQYAAAAA&#10;" fillcolor="#f4b083 [1941]" strokecolor="#1f4d78 [1604]" strokeweight="1pt">
                <v:stroke joinstyle="miter"/>
                <v:textbox>
                  <w:txbxContent>
                    <w:p w14:paraId="73435480" w14:textId="77777777" w:rsidR="007201AA" w:rsidRDefault="007201AA" w:rsidP="00F82297">
                      <w:pPr>
                        <w:jc w:val="center"/>
                      </w:pPr>
                      <w:r>
                        <w:t>Ostro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2A6C34" w14:textId="71384028" w:rsidR="008D06AF" w:rsidRDefault="008C75D1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CF16A" wp14:editId="6E786C1D">
                <wp:simplePos x="0" y="0"/>
                <wp:positionH relativeFrom="column">
                  <wp:posOffset>1217792</wp:posOffset>
                </wp:positionH>
                <wp:positionV relativeFrom="paragraph">
                  <wp:posOffset>2081724</wp:posOffset>
                </wp:positionV>
                <wp:extent cx="1168841" cy="302150"/>
                <wp:effectExtent l="0" t="0" r="0" b="3175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D85B2" w14:textId="77777777" w:rsidR="007201AA" w:rsidRPr="008C75D1" w:rsidRDefault="007201AA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CF16A" id="Rounded Rectangle 123" o:spid="_x0000_s1059" style="position:absolute;margin-left:95.9pt;margin-top:163.9pt;width:92.0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rqlAIAAHUFAAAOAAAAZHJzL2Uyb0RvYy54bWysVFFv2yAQfp+0/4B4X22nSddFdaooVadJ&#10;VRu1nfpMMMSWMMeAxM5+/Q5w3Kit9jAtDwR8d9/dfXzH1XXfKrIX1jWgS1qc5ZQIzaFq9LakP59v&#10;v1xS4jzTFVOgRUkPwtHrxedPV52ZiwnUoCphCYJoN+9MSWvvzTzLHK9Fy9wZGKHRKMG2zOPRbrPK&#10;sg7RW5VN8vwi68BWxgIXzuHXm2Ski4gvpeD+QUonPFElxdp8XG1cN2HNFldsvrXM1A0fymD/UEXL&#10;Go1JR6gb5hnZ2eYdVNtwCw6kP+PQZiBlw0XsAbsp8jfdPNXMiNgLkuPMSJP7f7D8fr+2pKnw7ibn&#10;lGjW4iU9wk5XoiKPSB/TWyVIMCJVnXFzjHgyazucHG5D3720bfjHjkgf6T2M9IreE44fi+Li8nJa&#10;UMLRdp5PilnkP3uNNtb57wJaEjYltaGOUESklu3vnMe06H/0CxmVDquG20apZA1fslBqKi7u/EGJ&#10;5P0oJPaL5UwialSaWClL9gw1wjgX2hfJVLNKpM+zHH+BAUw+RsST0ggYkCXmH7EHgKDi99gJZvAP&#10;oSIKdQzO/1ZYCh4jYmbQfgxuGw32IwCFXQ2Zk/+RpERNYMn3mz5pYXa87Q1UBxSIhTQ5zvDbBu/m&#10;jjm/ZhZHBYcKx98/4CIVdCWFYUdJDfb3R9+DPyoYrZR0OHoldb92zApK1A+N2v5WTKdhVuNhOvs6&#10;wYM9tWxOLXrXrgBvDnWF1cVt8PfquJUW2hd8JZYhK5qY5pi7pNzb42Hl05OA7wwXy2V0w/k0zN/p&#10;J8MDeCA6yO65f2HWDAL1KO17OI4pm7+RaPINkRqWOw+yifoNVCdehyvA2Y5aGt6h8HicnqPX62u5&#10;+AMAAP//AwBQSwMEFAAGAAgAAAAhAAd2L9/iAAAACwEAAA8AAABkcnMvZG93bnJldi54bWxMj0FP&#10;wkAQhe8m/ofNmHiTLSBCa7dEjMYD8QBUEm9Ld2ir3dmmu5T67x296O29zMub76XLwTaix87XjhSM&#10;RxEIpMKZmkoF+e75ZgHCB01GN45QwRd6WGaXF6lOjDvTBvttKAWXkE+0giqENpHSFxVa7UeuReLb&#10;0XVWB7ZdKU2nz1xuGzmJojtpdU38odItPlZYfG5PVsF+8da3q/h1/7E5vsjd++ppts5zpa6vhod7&#10;EAGH8BeGH3xGh4yZDu5ExouGfTxm9KBgOpmz4MR0PotBHH7FLcgslf83ZN8AAAD//wMAUEsBAi0A&#10;FAAGAAgAAAAhALaDOJL+AAAA4QEAABMAAAAAAAAAAAAAAAAAAAAAAFtDb250ZW50X1R5cGVzXS54&#10;bWxQSwECLQAUAAYACAAAACEAOP0h/9YAAACUAQAACwAAAAAAAAAAAAAAAAAvAQAAX3JlbHMvLnJl&#10;bHNQSwECLQAUAAYACAAAACEAcLJq6pQCAAB1BQAADgAAAAAAAAAAAAAAAAAuAgAAZHJzL2Uyb0Rv&#10;Yy54bWxQSwECLQAUAAYACAAAACEAB3Yv3+IAAAALAQAADwAAAAAAAAAAAAAAAADuBAAAZHJzL2Rv&#10;d25yZXYueG1sUEsFBgAAAAAEAAQA8wAAAP0FAAAAAA==&#10;" fillcolor="#5b9bd5 [3204]" stroked="f" strokeweight="1pt">
                <v:stroke joinstyle="miter"/>
                <v:textbox>
                  <w:txbxContent>
                    <w:p w14:paraId="1C1D85B2" w14:textId="77777777" w:rsidR="007201AA" w:rsidRPr="008C75D1" w:rsidRDefault="007201AA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Secondary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515D2C" wp14:editId="2970246C">
                <wp:simplePos x="0" y="0"/>
                <wp:positionH relativeFrom="column">
                  <wp:posOffset>5239910</wp:posOffset>
                </wp:positionH>
                <wp:positionV relativeFrom="paragraph">
                  <wp:posOffset>2915782</wp:posOffset>
                </wp:positionV>
                <wp:extent cx="1168841" cy="302150"/>
                <wp:effectExtent l="0" t="0" r="0" b="3175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302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B88EC" w14:textId="77777777" w:rsidR="007201AA" w:rsidRPr="00247675" w:rsidRDefault="007201AA" w:rsidP="008C75D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76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515D2C" id="Rounded Rectangle 122" o:spid="_x0000_s1060" style="position:absolute;margin-left:412.6pt;margin-top:229.6pt;width:92.05pt;height:23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uDlAIAAHUFAAAOAAAAZHJzL2Uyb0RvYy54bWysVE1PGzEQvVfqf7B8L/vRQCFig6KgVJUQ&#10;IKDi7Hjt7Epej2s72U1/fcf2ZkGAeqiag2PvzLyZeX7jy6uhU2QvrGtBV7Q4ySkRmkPd6m1Ffz6t&#10;v5xT4jzTNVOgRUUPwtGrxedPl72ZixIaULWwBEG0m/emoo33Zp5ljjeiY+4EjNBolGA75vFot1lt&#10;WY/oncrKPD/LerC1scCFc/j1OhnpIuJLKbi/k9IJT1RFsTYfVxvXTVizxSWbby0zTcvHMtg/VNGx&#10;VmPSCeqaeUZ2tn0H1bXcggPpTzh0GUjZchF7wG6K/E03jw0zIvaC5Dgz0eT+Hyy/3d9b0tZ4d2VJ&#10;iWYdXtID7HQtavKA9DG9VYIEI1LVGzfHiEdzb8eTw23oe5C2C//YERkivYeJXjF4wvFjUZydn88K&#10;SjjavuZlcRr5z16ijXX+u4COhE1FbagjFBGpZfsb5zEt+h/9Qkalw6ph3SqVrOFLFkpNxcWdPyiR&#10;vB+ExH6xnDKiRqWJlbJkz1AjjHOhfZFMDatF+nya4y8wgMmniHhSGgEDssT8E/YIEFT8HjvBjP4h&#10;VEShTsH53wpLwVNEzAzaT8Fdq8F+BKCwqzFz8j+SlKgJLPlhMyQtnB1vewP1AQViIU2OM3zd4t3c&#10;MOfvmcVRwaHC8fd3uEgFfUVh3FHSgP390ffgjwpGKyU9jl5F3a8ds4IS9UOjti+K2SzMajzMTr+V&#10;eLCvLZvXFr3rVoA3h7rC6uI2+Ht13EoL3TO+EsuQFU1Mc8xdUe7t8bDy6UnAd4aL5TK64Xwa5m/0&#10;o+EBPBAdZPc0PDNrRoF6lPYtHMeUzd9INPmGSA3LnQfZRv0GqhOv4xXgbEctje9QeDxen6PXy2u5&#10;+AMAAP//AwBQSwMEFAAGAAgAAAAhAE8mvnvkAAAADAEAAA8AAABkcnMvZG93bnJldi54bWxMj8FO&#10;wzAMhu9IvENkJG4sodCpLU2nDYE4IA7byiRuWeO1ZY1TNVlX3p7sBDdb/vT7+/PFZDo24uBaSxLu&#10;ZwIYUmV1S7WEcvt6lwBzXpFWnSWU8IMOFsX1Va4ybc+0xnHjaxZCyGVKQuN9n3HuqgaNcjPbI4Xb&#10;wQ5G+bAONdeDOodw0/FIiDk3qqXwoVE9PjdYHTcnI2GXfI79Kv3Yfa8Pb3z7tXqJ38tSytubafkE&#10;zOPk/2C46Ad1KILT3p5IO9ZJSKI4CqiExzgNw4UQIn0AtpcQi3kCvMj5/xLFLwAAAP//AwBQSwEC&#10;LQAUAAYACAAAACEAtoM4kv4AAADhAQAAEwAAAAAAAAAAAAAAAAAAAAAAW0NvbnRlbnRfVHlwZXNd&#10;LnhtbFBLAQItABQABgAIAAAAIQA4/SH/1gAAAJQBAAALAAAAAAAAAAAAAAAAAC8BAABfcmVscy8u&#10;cmVsc1BLAQItABQABgAIAAAAIQCDPmuDlAIAAHUFAAAOAAAAAAAAAAAAAAAAAC4CAABkcnMvZTJv&#10;RG9jLnhtbFBLAQItABQABgAIAAAAIQBPJr575AAAAAwBAAAPAAAAAAAAAAAAAAAAAO4EAABkcnMv&#10;ZG93bnJldi54bWxQSwUGAAAAAAQABADzAAAA/wUAAAAA&#10;" fillcolor="#5b9bd5 [3204]" stroked="f" strokeweight="1pt">
                <v:stroke joinstyle="miter"/>
                <v:textbox>
                  <w:txbxContent>
                    <w:p w14:paraId="698B88EC" w14:textId="77777777" w:rsidR="007201AA" w:rsidRPr="00247675" w:rsidRDefault="007201AA" w:rsidP="008C75D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76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Primary</w:t>
                      </w:r>
                    </w:p>
                  </w:txbxContent>
                </v:textbox>
              </v:roundrect>
            </w:pict>
          </mc:Fallback>
        </mc:AlternateContent>
      </w:r>
      <w:r w:rsidR="00042AFB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E3208FE" wp14:editId="708FE1BB">
                <wp:simplePos x="0" y="0"/>
                <wp:positionH relativeFrom="column">
                  <wp:posOffset>1812897</wp:posOffset>
                </wp:positionH>
                <wp:positionV relativeFrom="paragraph">
                  <wp:posOffset>2059388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6445EEB" id="Straight Arrow Connector 20" o:spid="_x0000_s1026" type="#_x0000_t32" style="position:absolute;margin-left:142.75pt;margin-top:162.15pt;width:0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LizA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W7YnKM939ECo&#10;bD+QeIsYR3GMIbCPEQWnsF9jyjuGHcMJ51VOJyziLwZ9+bIscakeXxeP4UJCT5v6tts8QRJm+gDR&#10;i/LTyjxTWHpvqrvq/DETN2XgDVD6uVAiKevehU7QNbEIQqtC76Aw5vSS0hTmE9f6R1cHE/wLGPaA&#10;2U1t6vTB0aE4K54bpTUE2iyVOLvAjHVuAa4rvz8C5/wChTqZfwNeELVzDLSAvQ0Rf9edLjfKZsq/&#10;OTDpLhY8xu5ab7FawyNWvZqfQ5nhn9cV/vRoDz8AAAD//wMAUEsDBBQABgAIAAAAIQCKh/Rf3AAA&#10;AAsBAAAPAAAAZHJzL2Rvd25yZXYueG1sTI/BTsMwDIbvSLxDZCRuLKVjaOuaTgiJHUEMDnDzGi+p&#10;1jhVk7WFpycIJDj696ffn8vN5FoxUB8azwquZxkI4trrho2C15eHqyWIEJE1tp5JwQcF2FTnZyUW&#10;2o/8TMMuGpFKOBSowMbYFVKG2pLDMPMdcdodfO8wprE3Uvc4pnLXyjzLbqXDhtMFix3dW6qPu5NT&#10;8GTeBpfztpGH1fvn1jzqox2jUpcX090aRKQp/sHwrZ/UoUpOe39iHUSrIF8uFglVMM9v5iAS8ZPs&#10;fxNZlfL/D9UXAAAA//8DAFBLAQItABQABgAIAAAAIQC2gziS/gAAAOEBAAATAAAAAAAAAAAAAAAA&#10;AAAAAABbQ29udGVudF9UeXBlc10ueG1sUEsBAi0AFAAGAAgAAAAhADj9If/WAAAAlAEAAAsAAAAA&#10;AAAAAAAAAAAALwEAAF9yZWxzLy5yZWxzUEsBAi0AFAAGAAgAAAAhACxYQuLMAQAA/AMAAA4AAAAA&#10;AAAAAAAAAAAALgIAAGRycy9lMm9Eb2MueG1sUEsBAi0AFAAGAAgAAAAhAIqH9F/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1846DB">
        <w:t>s</w:t>
      </w:r>
      <w:proofErr w:type="gramEnd"/>
    </w:p>
    <w:p w14:paraId="5585EF0A" w14:textId="16023A04" w:rsidR="001846DB" w:rsidRDefault="00833B99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80C812" wp14:editId="30275841">
                <wp:simplePos x="0" y="0"/>
                <wp:positionH relativeFrom="column">
                  <wp:posOffset>5486400</wp:posOffset>
                </wp:positionH>
                <wp:positionV relativeFrom="paragraph">
                  <wp:posOffset>6737</wp:posOffset>
                </wp:positionV>
                <wp:extent cx="1057523" cy="453224"/>
                <wp:effectExtent l="0" t="0" r="28575" b="2349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5322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21FBF" w14:textId="112EB1C0" w:rsidR="007201AA" w:rsidRDefault="007201AA" w:rsidP="00833B99">
                            <w:pPr>
                              <w:jc w:val="center"/>
                            </w:pPr>
                            <w:r>
                              <w:t>Events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0C812" id="Rounded Rectangle 13" o:spid="_x0000_s1061" style="position:absolute;margin-left:6in;margin-top:.55pt;width:83.25pt;height:3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/5HrAIAAM0FAAAOAAAAZHJzL2Uyb0RvYy54bWysVE1v2zAMvQ/YfxB0X+24TrsFdYqgRYcB&#10;3Vq0HXpWZDk2IImapMTOfv0oyXGDrtthWA6OxI9H8onkxeWgJNkJ6zrQFZ2d5JQIzaHu9Kai359u&#10;PnykxHmmayZBi4ruhaOXy/fvLnqzEAW0IGthCYJot+hNRVvvzSLLHG+FYu4EjNCobMAq5vFqN1lt&#10;WY/oSmZFnp9lPdjaWODCOZReJyVdRvymEdzfNY0TnsiKYm4+fm38rsM3W16wxcYy03Z8TIP9QxaK&#10;dRqDTlDXzDOytd1vUKrjFhw0/oSDyqBpOi5iDVjNLH9VzWPLjIi1IDnOTDS5/wfLv+3uLelqfLtT&#10;SjRT+EYPsNW1qMkDssf0RgqCOiSqN26B9o/m3o43h8dQ9dBYFf6xHjJEcvcTuWLwhKNwls/P5wUG&#10;4agr56dFUQbQ7MXbWOc/C1AkHCpqQxohh0gs2906n+wPdiGiA9nVN52U8RK6RlxJS3YM35txLrQv&#10;o7vcqq9QJ/lZjr/08ijG/kji8iDGlGL/BaSY4FGQLJCQyo4nv5cihJb6QTTIIxZaxIATwnEus6Rq&#10;WS2SeP7HmBEwIDdY3IQ9ArxV52xkc7QPriIOwOSc/y2xRO3kESOD9pOz6jTYtwCknyIne6TsiJpw&#10;9MN6SD12HpIMojXUe2w8C2kineE3Hb76LXP+nlkcQRxWXCv+Dj+NhL6iMJ4oacH+fEse7HEyUEtJ&#10;jyNdUfdjy6ygRH7RODOfZmUZdkC8lPPzAi/2WLM+1uitugLsohkuMMPjMdh7eTg2FtQzbp9ViIoq&#10;pjnGrij39nC58mnV4P7iYrWKZjj3hvlb/Wh4AA9Eh4Z+Gp6ZNWPrexyab3AYf7Z41fzJNnhqWG09&#10;NF2cjBdexyfAnRH7d9xvYSkd36PVyxZe/gIAAP//AwBQSwMEFAAGAAgAAAAhAKHiN1DfAAAACQEA&#10;AA8AAABkcnMvZG93bnJldi54bWxMj8tOwzAQRfdI/IM1SGyi1m6hoQpxKt4b2JAisXXtIQnY4yh2&#10;m8DX465gOTqje88tN5Oz7IBD6DxJWMwFMCTtTUeNhLft42wNLERFRllPKOEbA2yq05NSFcaP9IqH&#10;OjYshVAolIQ2xr7gPOgWnQpz3yMl9uEHp2I6h4abQY0p3Fm+FCLnTnWUGlrV412L+qveOwl1Nj64&#10;/PP+5z1/ecrwWetbm2kpz8+mm2tgEaf49wxH/aQOVXLa+T2ZwKyEdX6ZtsQEFsCOXFyIFbCdhKvl&#10;CnhV8v8Lql8AAAD//wMAUEsBAi0AFAAGAAgAAAAhALaDOJL+AAAA4QEAABMAAAAAAAAAAAAAAAAA&#10;AAAAAFtDb250ZW50X1R5cGVzXS54bWxQSwECLQAUAAYACAAAACEAOP0h/9YAAACUAQAACwAAAAAA&#10;AAAAAAAAAAAvAQAAX3JlbHMvLnJlbHNQSwECLQAUAAYACAAAACEAz3v+R6wCAADNBQAADgAAAAAA&#10;AAAAAAAAAAAuAgAAZHJzL2Uyb0RvYy54bWxQSwECLQAUAAYACAAAACEAoeI3UN8AAAAJAQAADwAA&#10;AAAAAAAAAAAAAAAGBQAAZHJzL2Rvd25yZXYueG1sUEsFBgAAAAAEAAQA8wAAABIGAAAAAA==&#10;" fillcolor="#ffd966 [1943]" strokecolor="#1f4d78 [1604]" strokeweight="1pt">
                <v:stroke joinstyle="miter"/>
                <v:textbox>
                  <w:txbxContent>
                    <w:p w14:paraId="09721FBF" w14:textId="112EB1C0" w:rsidR="007201AA" w:rsidRDefault="007201AA" w:rsidP="00833B99">
                      <w:pPr>
                        <w:jc w:val="center"/>
                      </w:pPr>
                      <w:r>
                        <w:t>Events Listener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303F0F" w14:textId="77777777" w:rsidR="001846DB" w:rsidRDefault="001846DB" w:rsidP="001846DB"/>
    <w:p w14:paraId="6BEFCF8E" w14:textId="77777777" w:rsidR="001846DB" w:rsidRDefault="00EC4C46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AD3C934" wp14:editId="09DABCEA">
                <wp:simplePos x="0" y="0"/>
                <wp:positionH relativeFrom="column">
                  <wp:posOffset>3481732</wp:posOffset>
                </wp:positionH>
                <wp:positionV relativeFrom="paragraph">
                  <wp:posOffset>60739</wp:posOffset>
                </wp:positionV>
                <wp:extent cx="1478813" cy="2136775"/>
                <wp:effectExtent l="0" t="0" r="2667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13" cy="2136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4930" w14:textId="77777777" w:rsidR="007201AA" w:rsidRDefault="007201AA" w:rsidP="00C14A9D">
                            <w:pPr>
                              <w:jc w:val="center"/>
                            </w:pPr>
                            <w:r>
                              <w:t>Music</w:t>
                            </w:r>
                          </w:p>
                          <w:p w14:paraId="2B86C255" w14:textId="77777777" w:rsidR="007201AA" w:rsidRDefault="00720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3C934" id="Rectangle 9" o:spid="_x0000_s1062" style="position:absolute;margin-left:274.15pt;margin-top:4.8pt;width:116.45pt;height:168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tDhAIAAFYFAAAOAAAAZHJzL2Uyb0RvYy54bWysVN1P2zAQf5+0/8Hy+0hTCv1QU1SBmCYh&#10;qICJZ9exm0i2z7PdJt1fv7OTBgRoD9Py4Jx9d7/78O+8vGq1IgfhfA2moPnZiBJhOJS12RX05/Pt&#10;txklPjBTMgVGFPQoPL1aff2ybOxCjKECVQpHEMT4RWMLWoVgF1nmeSU082dghUGlBKdZwK3bZaVj&#10;DaJrlY1Ho8usAVdaB1x4j6c3nZKuEr6UgocHKb0IRBUUcwtpdWndxjVbLdli55itat6nwf4hC81q&#10;g0EHqBsWGNm7+gOUrrkDDzKccdAZSFlzkWrAavLRu2qeKmZFqgWb4+3QJv//YPn9YeNIXRZ0Tolh&#10;Gq/oEZvGzE4JMo/taaxfoNWT3bh+51GMtbbS6fjHKkibWnocWiraQDge5pPpbJafU8JRN87PL6fT&#10;i4iavbpb58N3AZpEoaAOw6dWssOdD53pySRGM3BbKxXPY2ZdLkkKRyWigTKPQmJJGH2cgBKZxLVy&#10;5MCQBoxzYULeqSpWiu74YoRfn9rgkRJNgBFZYuABuweIRP2I3aXd20dXkbg4OI/+lljnPHikyGDC&#10;4KxrA+4zAIVV9ZE7+1OTutbELoV226brzmfRNB5toTwiBxx0w+Etv63xJu6YDxvmcBpwbnDCwwMu&#10;UkFTUOglSipwvz87j/ZIUtRS0uB0FdT/2jMnKFE/DNJ3nk8mcRzTZnIxHePGvdVs32rMXl8D3lyO&#10;b4nlSYz2QZ1E6UC/4EOwjlFRxQzH2AUNJ/E6dDOPDwkX63UywgG0LNyZJ8sjdGxz5Nlz+8Kc7ckY&#10;kMf3cJpDtnjHyc42ehpY7wPIOhH2tav9BeDwJib1D018Hd7uk9Xrc7j6AwAA//8DAFBLAwQUAAYA&#10;CAAAACEAwzcaYuAAAAAJAQAADwAAAGRycy9kb3ducmV2LnhtbEyPQUvDQBSE74L/YXmCN7tJE2OM&#10;eSkiVOihBatYvG2zzySYfRuymzb+e9eTHocZZr4pV7PpxYlG11lGiBcRCOLa6o4bhLfX9U0OwnnF&#10;WvWWCeGbHKyqy4tSFdqe+YVOe9+IUMKuUAit90MhpatbMsot7EAcvE87GuWDHBupR3UO5aaXyyjK&#10;pFEdh4VWDfTUUv21nwxC2r1T+hFt6kO2PuwS9zxttxtCvL6aHx9AeJr9Xxh+8QM6VIHpaCfWTvQI&#10;t2mehCjCfQYi+Hd5vARxREjSLAZZlfL/g+oHAAD//wMAUEsBAi0AFAAGAAgAAAAhALaDOJL+AAAA&#10;4QEAABMAAAAAAAAAAAAAAAAAAAAAAFtDb250ZW50X1R5cGVzXS54bWxQSwECLQAUAAYACAAAACEA&#10;OP0h/9YAAACUAQAACwAAAAAAAAAAAAAAAAAvAQAAX3JlbHMvLnJlbHNQSwECLQAUAAYACAAAACEA&#10;9gwbQ4QCAABWBQAADgAAAAAAAAAAAAAAAAAuAgAAZHJzL2Uyb0RvYy54bWxQSwECLQAUAAYACAAA&#10;ACEAwzcaYuAAAAAJAQAADwAAAAAAAAAAAAAAAADeBAAAZHJzL2Rvd25yZXYueG1sUEsFBgAAAAAE&#10;AAQA8wAAAOsFAAAAAA==&#10;" filled="f" strokecolor="#1f4d78 [1604]" strokeweight="1pt">
                <v:textbox>
                  <w:txbxContent>
                    <w:p w14:paraId="7F6A4930" w14:textId="77777777" w:rsidR="007201AA" w:rsidRDefault="007201AA" w:rsidP="00C14A9D">
                      <w:pPr>
                        <w:jc w:val="center"/>
                      </w:pPr>
                      <w:r>
                        <w:t>Music</w:t>
                      </w:r>
                    </w:p>
                    <w:p w14:paraId="2B86C255" w14:textId="77777777" w:rsidR="007201AA" w:rsidRDefault="007201AA"/>
                  </w:txbxContent>
                </v:textbox>
              </v:rect>
            </w:pict>
          </mc:Fallback>
        </mc:AlternateContent>
      </w:r>
    </w:p>
    <w:p w14:paraId="69FA61C3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8E1B80" wp14:editId="11C1C3B6">
                <wp:simplePos x="0" y="0"/>
                <wp:positionH relativeFrom="column">
                  <wp:posOffset>3490623</wp:posOffset>
                </wp:positionH>
                <wp:positionV relativeFrom="paragraph">
                  <wp:posOffset>103146</wp:posOffset>
                </wp:positionV>
                <wp:extent cx="1407284" cy="437322"/>
                <wp:effectExtent l="0" t="0" r="21590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3732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86E75" w14:textId="77777777" w:rsidR="007201AA" w:rsidRDefault="007201AA" w:rsidP="00F82297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E1B80" id="Rounded Rectangle 6" o:spid="_x0000_s1063" style="position:absolute;margin-left:274.85pt;margin-top:8.1pt;width:110.8pt;height:34.4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puqgIAAMsFAAAOAAAAZHJzL2Uyb0RvYy54bWysVN1P2zAQf5+0/8Hy+8gHoUBFiioQ0yQG&#10;CJh4dh2niWT7PNtt0v31OztpqIDtYVof0vv83Yfv7uKyV5JshXUt6JJmRyklQnOoWr0u6Y/nmy9n&#10;lDjPdMUkaFHSnXD0cvH500Vn5iKHBmQlLEEQ7eadKWnjvZknieONUMwdgREalTVYxTyydp1UlnWI&#10;rmSSp+ks6cBWxgIXzqH0elDSRcSva8H9fV074YksKebm49fG7yp8k8UFm68tM03LxzTYP2ShWKsx&#10;6AR1zTwjG9u+g1Itt+Cg9kccVAJ13XIRa8BqsvRNNU8NMyLWgs1xZmqT+3+w/G77YElblXRGiWYK&#10;n+gRNroSFXnE5jG9loLMQps64+Zo/WQe7Mg5JEPNfW1V+MdqSB9bu5taK3pPOAqzIj3NzwpKOOqK&#10;49PjPA+gyau3sc5/FaBIIEpqQxYhhdhWtr11frDf24WIDmRb3bRSRibMjLiSlmwZvjbjXGifR3e5&#10;Ud+hGuSzFH/Du6MYp2MQF3sxphSnLyDFBA+CJKEJQ9mR8jspQmipH0WNXcRCh4ATwmEuWczFNawS&#10;g/jkjzEjYECusbgJewT4qM5s7OZoH1xFHP/JOR2i/8158oiRQfvJWbUa7EcA0k+RB3ts2UFrAun7&#10;VR8nLDsPSQbRCqodjp2FYR+d4Tctvvotc/6BWVxAXFU8Kv4eP7WErqQwUpQ0YH99JA/2uBeopaTD&#10;hS6p+7lhVlAiv2ncmPOsKMIFiExxcpojYw81q0ON3qgrwCnK8HwZHslg7+WerC2oF7w9yxAVVUxz&#10;jF1S7u2eufLDocHrxcVyGc1w6w3zt/rJ8AAeGh0G+rl/YdaMo+9xae5gv/xs/mb4B9vgqWG58VC3&#10;cTNe+zo+AV6MOL/jdQsn6ZCPVq83ePEbAAD//wMAUEsDBBQABgAIAAAAIQAistAu3wAAAAkBAAAP&#10;AAAAZHJzL2Rvd25yZXYueG1sTI9NT4NAEIbvJv6HzZh4swv9oqUsjRrLwVtpE3tcYAQiO0vYbcF/&#10;73jS4+R98r7PJPvJdOKGg2stKQhnAQik0lYt1QrOp8PTBoTzmirdWUIF3+hgn97fJTqu7EhHvOW+&#10;FlxCLtYKGu/7WEpXNmi0m9keibNPOxjt+RxqWQ165HLTyXkQrKXRLfFCo3t8bbD8yq9GwWF8yy75&#10;ojj695fzx6VdZtEJM6UeH6bnHQiPk/+D4Vef1SFlp8JeqXKiU7BabiNGOVjPQTAQReECRKFgswpB&#10;pon8/0H6AwAA//8DAFBLAQItABQABgAIAAAAIQC2gziS/gAAAOEBAAATAAAAAAAAAAAAAAAAAAAA&#10;AABbQ29udGVudF9UeXBlc10ueG1sUEsBAi0AFAAGAAgAAAAhADj9If/WAAAAlAEAAAsAAAAAAAAA&#10;AAAAAAAALwEAAF9yZWxzLy5yZWxzUEsBAi0AFAAGAAgAAAAhAHWv+m6qAgAAywUAAA4AAAAAAAAA&#10;AAAAAAAALgIAAGRycy9lMm9Eb2MueG1sUEsBAi0AFAAGAAgAAAAhACKy0C7fAAAACQEAAA8AAAAA&#10;AAAAAAAAAAAABAUAAGRycy9kb3ducmV2LnhtbFBLBQYAAAAABAAEAPMAAAAQBgAAAAA=&#10;" fillcolor="#f4b083 [1941]" strokecolor="#1f4d78 [1604]" strokeweight="1pt">
                <v:stroke joinstyle="miter"/>
                <v:textbox>
                  <w:txbxContent>
                    <w:p w14:paraId="22B86E75" w14:textId="77777777" w:rsidR="007201AA" w:rsidRDefault="007201AA" w:rsidP="00F82297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855453" w14:textId="77777777" w:rsidR="001846DB" w:rsidRDefault="001846DB" w:rsidP="001846DB"/>
    <w:p w14:paraId="2700CFDE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7DD829" wp14:editId="63DA7BD4">
                <wp:simplePos x="0" y="0"/>
                <wp:positionH relativeFrom="column">
                  <wp:posOffset>3490623</wp:posOffset>
                </wp:positionH>
                <wp:positionV relativeFrom="paragraph">
                  <wp:posOffset>152483</wp:posOffset>
                </wp:positionV>
                <wp:extent cx="1407284" cy="397565"/>
                <wp:effectExtent l="0" t="0" r="21590" b="215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3975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0B418" w14:textId="77777777" w:rsidR="007201AA" w:rsidRDefault="007201AA" w:rsidP="00F82297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DD829" id="Rounded Rectangle 7" o:spid="_x0000_s1064" style="position:absolute;margin-left:274.85pt;margin-top:12pt;width:110.8pt;height:31.3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GwrAIAAMsFAAAOAAAAZHJzL2Uyb0RvYy54bWysVMFu2zAMvQ/YPwi6r7azpGmDOkXQosOA&#10;ri3aDj0rshQbkERNUmJnXz9Kdtyg63YYloNDUeQj+UTy4rLTiuyE8w2YkhYnOSXCcKgasynp9+eb&#10;T2eU+MBMxRQYUdK98PRy+fHDRWsXYgI1qEo4giDGL1pb0joEu8gyz2uhmT8BKwxeSnCaBTy6TVY5&#10;1iK6Vtkkz0+zFlxlHXDhPWqv+0u6TPhSCh7upfQiEFVSzC2kr0vfdfxmywu22Dhm64YPabB/yEKz&#10;xmDQEeqaBUa2rvkNSjfcgQcZTjjoDKRsuEg1YDVF/qaap5pZkWpBcrwdafL/D5bf7R4caaqSzikx&#10;TOMTPcLWVKIij0geMxslyDzS1Fq/QOsn++CGk0cx1txJp+M/VkO6RO1+pFZ0gXBUFtN8PjmbUsLx&#10;7vP5fHY6i6DZq7d1PnwRoEkUSupiFjGFRCvb3frQ2x/sYkQPqqluGqXSIfaMuFKO7Bi+NuNcmDBJ&#10;7mqrv0HV609z/PXvjmrsjl49PagxpdR9ESkleBQkiyT0ZScp7JWIoZV5FBJZxEL7gCPCcS5FysXX&#10;rBK9evbHmAkwIkssbsQeAN6rsxjYHOyjq0jtPzrnffS/OY8eKTKYMDrrxoB7D0CFMXJvj5QdURPF&#10;0K271GGTRHtUraHaY9s56OfRW37T4KvfMh8emMMBxFHFpRLu8SMVtCWFQaKkBvfzPX20x7nAW0pa&#10;HOiS+h9b5gQl6qvBiTkvptO4AdJhOptjNsQd36yPb8xWXwF2UYHry/IkRvugDqJ0oF9w96xiVLxi&#10;hmPskvLgDoer0C8a3F5crFbJDKfesnBrniyP4JHo2NDP3Qtzdmj9gENzB4fhZ4s3zd/bRk8Dq20A&#10;2aTJeOV1eALcGKl/h+0WV9LxOVm97uDlLwAAAP//AwBQSwMEFAAGAAgAAAAhANDzrq3fAAAACQEA&#10;AA8AAABkcnMvZG93bnJldi54bWxMj0FPg0AQhe8m/ofNmHizS1uEigyNGsvBW2kTe1xgBCI7S9ht&#10;wX/veqrHyXx573vpdta9uNBoO8MIy0UAgrgydccNwvGwe9iAsE5xrXrDhPBDFrbZ7U2qktpMvKdL&#10;4RrhQ9gmCqF1bkiktFVLWtmFGYj978uMWjl/jo2sRzX5cN3LVRBEUquOfUOrBnprqfouzhphN73n&#10;p2Jd7t3H6/Hz1IV5fKAc8f5ufnkG4Wh2Vxj+9L06ZN6pNGeuregRHsOn2KMIq9Bv8kAcL9cgSoRN&#10;FIHMUvl/QfYLAAD//wMAUEsBAi0AFAAGAAgAAAAhALaDOJL+AAAA4QEAABMAAAAAAAAAAAAAAAAA&#10;AAAAAFtDb250ZW50X1R5cGVzXS54bWxQSwECLQAUAAYACAAAACEAOP0h/9YAAACUAQAACwAAAAAA&#10;AAAAAAAAAAAvAQAAX3JlbHMvLnJlbHNQSwECLQAUAAYACAAAACEA3gqxsKwCAADLBQAADgAAAAAA&#10;AAAAAAAAAAAuAgAAZHJzL2Uyb0RvYy54bWxQSwECLQAUAAYACAAAACEA0POurd8AAAAJAQAADwAA&#10;AAAAAAAAAAAAAAAGBQAAZHJzL2Rvd25yZXYueG1sUEsFBgAAAAAEAAQA8wAAABIGAAAAAA==&#10;" fillcolor="#f4b083 [1941]" strokecolor="#1f4d78 [1604]" strokeweight="1pt">
                <v:stroke joinstyle="miter"/>
                <v:textbox>
                  <w:txbxContent>
                    <w:p w14:paraId="70A0B418" w14:textId="77777777" w:rsidR="007201AA" w:rsidRDefault="007201AA" w:rsidP="00F82297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3337B6" w14:textId="77777777" w:rsidR="001846DB" w:rsidRDefault="001846DB" w:rsidP="001846DB"/>
    <w:p w14:paraId="78ED2691" w14:textId="77777777" w:rsidR="001846DB" w:rsidRDefault="00C12D63" w:rsidP="001846DB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FCD532D" wp14:editId="12FCB30D">
                <wp:simplePos x="0" y="0"/>
                <wp:positionH relativeFrom="column">
                  <wp:posOffset>3505393</wp:posOffset>
                </wp:positionH>
                <wp:positionV relativeFrom="paragraph">
                  <wp:posOffset>96658</wp:posOffset>
                </wp:positionV>
                <wp:extent cx="1407284" cy="421253"/>
                <wp:effectExtent l="0" t="0" r="21590" b="1714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84" cy="42125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819BE" w14:textId="77777777" w:rsidR="007201AA" w:rsidRDefault="007201AA" w:rsidP="00F82297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D532D" id="Rounded Rectangle 8" o:spid="_x0000_s1065" style="position:absolute;margin-left:276pt;margin-top:7.6pt;width:110.8pt;height:33.1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jzqQIAAMsFAAAOAAAAZHJzL2Uyb0RvYy54bWysVMlu2zAQvRfoPxC8N1rqbEbkwEiQokCa&#10;BEmKnGmKtASQHJakLblf3yElK0aa9lDUB3nWNwtn5uKy14pshfMtmIoWRzklwnCoW7Ou6Pfnm09n&#10;lPjATM0UGFHRnfD0cvHxw0Vn56KEBlQtHEEQ4+edrWgTgp1nmeeN0MwfgRUGlRKcZgFZt85qxzpE&#10;1yor8/wk68DV1gEX3qP0elDSRcKXUvBwL6UXgaiKYm4hfV36ruI3W1yw+dox27R8TIP9QxaatQaD&#10;TlDXLDCyce1vULrlDjzIcMRBZyBly0WqAasp8jfVPDXMilQLNsfbqU3+/8Hyu+2DI21dUXwowzQ+&#10;0SNsTC1q8ojNY2atBDmLbeqsn6P1k31wI+eRjDX30un4j9WQPrV2N7VW9IFwFBaz/LQ8m1HCUTcr&#10;i/L4cwTNXr2t8+GLAE0iUVEXs4gppLay7a0Pg/3eLkb0oNr6plUqMXFmxJVyZMvwtRnnwoQyuauN&#10;/gb1ID/J8Te8O4pxOgbxbC/GlNL0RaSU4EGQLDZhKDtRYadEDK3Mo5DYRSx0CDghHOZSpFx8w2ox&#10;iI//GDMBRmSJxU3YI8B7dRZjN0f76CrS+E/O+RD9b86TR4oMJkzOujXg3gNQYYo82GPLDloTydCv&#10;+jRhZTKNohXUOxw7B8M+estvWnz1W+bDA3O4gLiqeFTCPX6kgq6iMFKUNOB+vieP9rgXqKWkw4Wu&#10;qP+xYU5Qor4a3JjzYjaLFyAxs+PTEhl3qFkdasxGXwFOUYHny/JERvug9qR0oF/w9ixjVFQxwzF2&#10;RXlwe+YqDIcGrxcXy2Uyw623LNyaJ8sjeGx0HOjn/oU5O45+wKW5g/3ys/mb4R9so6eB5SaAbNNm&#10;vPZ1fAK8GGl+x+sWT9Ihn6xeb/DiFwAAAP//AwBQSwMEFAAGAAgAAAAhAEj8rlXfAAAACQEAAA8A&#10;AABkcnMvZG93bnJldi54bWxMj0FPg0AUhO8m/ofNM/Fml1IpDbI0aiwHb6VN7HGBVyBl3xJ2W/Df&#10;+zzpcTKTmW/S7Wx6ccPRdZYULBcBCKTK1h01Co6H3dMGhPOaat1bQgXf6GCb3d+lOqntRHu8Fb4R&#10;XEIu0Qpa74dESle1aLRb2AGJvbMdjfYsx0bWo5643PQyDIK1NLojXmj1gO8tVpfiahTspo/8VKzK&#10;vf98O36duuc8PmCu1OPD/PoCwuPs/8Lwi8/okDFTaa9UO9EriKKQv3g2ohAEB+J4tQZRKtgsI5BZ&#10;Kv8/yH4AAAD//wMAUEsBAi0AFAAGAAgAAAAhALaDOJL+AAAA4QEAABMAAAAAAAAAAAAAAAAAAAAA&#10;AFtDb250ZW50X1R5cGVzXS54bWxQSwECLQAUAAYACAAAACEAOP0h/9YAAACUAQAACwAAAAAAAAAA&#10;AAAAAAAvAQAAX3JlbHMvLnJlbHNQSwECLQAUAAYACAAAACEAU72I86kCAADLBQAADgAAAAAAAAAA&#10;AAAAAAAuAgAAZHJzL2Uyb0RvYy54bWxQSwECLQAUAAYACAAAACEASPyuVd8AAAAJAQAADwAAAAAA&#10;AAAAAAAAAAADBQAAZHJzL2Rvd25yZXYueG1sUEsFBgAAAAAEAAQA8wAAAA8GAAAAAA==&#10;" fillcolor="#f4b083 [1941]" strokecolor="#1f4d78 [1604]" strokeweight="1pt">
                <v:stroke joinstyle="miter"/>
                <v:textbox>
                  <w:txbxContent>
                    <w:p w14:paraId="433819BE" w14:textId="77777777" w:rsidR="007201AA" w:rsidRDefault="007201AA" w:rsidP="00F82297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ED86A1" w14:textId="77777777" w:rsidR="001846DB" w:rsidRDefault="001846DB" w:rsidP="001846DB"/>
    <w:p w14:paraId="7F52B55C" w14:textId="77777777" w:rsidR="00CB4EE8" w:rsidRDefault="00734187" w:rsidP="00734187">
      <w:pPr>
        <w:tabs>
          <w:tab w:val="left" w:pos="2617"/>
        </w:tabs>
      </w:pPr>
      <w:r>
        <w:t>Valet3</w:t>
      </w:r>
      <w:r w:rsidR="0066297C" w:rsidRPr="00CB4E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DBB10" wp14:editId="23AE1747">
                <wp:simplePos x="0" y="0"/>
                <wp:positionH relativeFrom="column">
                  <wp:posOffset>-405820</wp:posOffset>
                </wp:positionH>
                <wp:positionV relativeFrom="paragraph">
                  <wp:posOffset>145415</wp:posOffset>
                </wp:positionV>
                <wp:extent cx="3211830" cy="1876508"/>
                <wp:effectExtent l="0" t="0" r="26670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830" cy="1876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0A6A6" w14:textId="77777777" w:rsidR="007201AA" w:rsidRPr="008C75D1" w:rsidRDefault="007201AA" w:rsidP="00CB4EE8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97572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B9CF0A7" wp14:editId="2EC91FB8">
                                  <wp:extent cx="1487170" cy="1733385"/>
                                  <wp:effectExtent l="0" t="0" r="0" b="63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1189" cy="1738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DBB10" id="Rectangle 139" o:spid="_x0000_s1066" style="position:absolute;margin-left:-31.95pt;margin-top:11.45pt;width:252.9pt;height:14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UDgQIAAFEFAAAOAAAAZHJzL2Uyb0RvYy54bWysVEtP3DAQvlfqf7B8L3nwWlZk0QpEVQnB&#10;Cqg4ex17E8n2uLZ3k+2v79jJBgSoh6o5OLZn5vPMN4/Lq14rshPOt2AqWhzllAjDoW7NpqI/n2+/&#10;zSjxgZmaKTCionvh6dXi65fLzs5FCQ2oWjiCIMbPO1vRJgQ7zzLPG6GZPwIrDAolOM0CHt0mqx3r&#10;EF2rrMzzs6wDV1sHXHiPtzeDkC4SvpSChwcpvQhEVRR9C2l1aV3HNVtcsvnGMdu0fHSD/YMXmrUG&#10;H52gblhgZOvaD1C65Q48yHDEQWcgZctFigGjKfJ30Tw1zIoUC5Lj7UST/3+w/H63cqStMXfHF5QY&#10;pjFJj0gbMxslSLxEijrr56j5ZFduPHncxnh76XT8YySkT7TuJ1pFHwjHy+OyKGbHyD5HWTE7PzvN&#10;ZxE1ezW3zofvAjSJm4o6dCDRyXZ3PgyqBxW0i+4MDqRd2CsRfVDmUUiMBZ8sk3WqInGtHNkxzD/j&#10;XJhQDKKG1WK4Ps3xG/2ZLJJ3CTAiy1apCXsEiBX6EXvwddSPpiIV4WSc/82xwXiySC+DCZOxbg24&#10;zwAURjW+POgfSBqoiSyFft2nPJdlVI1Xa6j3mHwHQ1d4y29bpP+O+bBiDtsAU4atHR5wkQq6isK4&#10;o6QB9/uz+6iP1YlSSjpsq4r6X1vmBCXqh8G6vShOTmIfpsPJ6XmJB/dWsn4rMVt9DZi5AoeI5Wkb&#10;9YM6bKUD/YITYBlfRREzHN+uKA/ucLgOQ7vjDOFiuUxq2HuWhTvzZHkEj0TH8nruX5izYw0GLN97&#10;OLQgm78rxUE3WhpYbgPINtXpK69jCrBvUy2NMyYOhrfnpPU6CRd/AAAA//8DAFBLAwQUAAYACAAA&#10;ACEA5TUVXN4AAAAKAQAADwAAAGRycy9kb3ducmV2LnhtbEyPwU7DMBBE70j8g7VI3FonaVRKiFOh&#10;SlyQOLTlA9x4SULtdRQ7TfL3LCc47a5mNPO23M/OihsOofOkIF0nIJBqbzpqFHye31Y7ECFqMtp6&#10;QgULBthX93elLoyf6Ii3U2wEh1AotII2xr6QMtQtOh3Wvkdi7csPTkc+h0aaQU8c7qzMkmQrne6I&#10;G1rd46HF+noaHZdoPC7p03S4frTze4d2+cZxUerxYX59ARFxjn9m+MVndKiY6eJHMkFYBavt5pmt&#10;CrKMJxvyPOXlomCT7nKQVSn/v1D9AAAA//8DAFBLAQItABQABgAIAAAAIQC2gziS/gAAAOEBAAAT&#10;AAAAAAAAAAAAAAAAAAAAAABbQ29udGVudF9UeXBlc10ueG1sUEsBAi0AFAAGAAgAAAAhADj9If/W&#10;AAAAlAEAAAsAAAAAAAAAAAAAAAAALwEAAF9yZWxzLy5yZWxzUEsBAi0AFAAGAAgAAAAhAIellQOB&#10;AgAAUQUAAA4AAAAAAAAAAAAAAAAALgIAAGRycy9lMm9Eb2MueG1sUEsBAi0AFAAGAAgAAAAhAOU1&#10;FVzeAAAACgEAAA8AAAAAAAAAAAAAAAAA2wQAAGRycy9kb3ducmV2LnhtbFBLBQYAAAAABAAEAPMA&#10;AADmBQAAAAA=&#10;" fillcolor="#5b9bd5 [3204]" strokecolor="#1f4d78 [1604]" strokeweight="1pt">
                <v:textbox>
                  <w:txbxContent>
                    <w:p w14:paraId="75A0A6A6" w14:textId="77777777" w:rsidR="007201AA" w:rsidRPr="008C75D1" w:rsidRDefault="007201AA" w:rsidP="00CB4EE8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97572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B9CF0A7" wp14:editId="2EC91FB8">
                            <wp:extent cx="1487170" cy="1733385"/>
                            <wp:effectExtent l="0" t="0" r="0" b="63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1189" cy="17380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30499B0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FB6B0" wp14:editId="1DD06B1C">
                <wp:simplePos x="0" y="0"/>
                <wp:positionH relativeFrom="margin">
                  <wp:posOffset>-193397</wp:posOffset>
                </wp:positionH>
                <wp:positionV relativeFrom="paragraph">
                  <wp:posOffset>185282</wp:posOffset>
                </wp:positionV>
                <wp:extent cx="1296035" cy="373380"/>
                <wp:effectExtent l="0" t="0" r="18415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81AE6" w14:textId="77777777" w:rsidR="007201AA" w:rsidRDefault="007201AA" w:rsidP="0066297C">
                            <w:pPr>
                              <w:jc w:val="center"/>
                            </w:pPr>
                            <w: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FB6B0" id="Rounded Rectangle 12" o:spid="_x0000_s1067" style="position:absolute;margin-left:-15.25pt;margin-top:14.6pt;width:102.05pt;height:29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2grwIAAM0FAAAOAAAAZHJzL2Uyb0RvYy54bWysVEtv2zAMvg/YfxB0X+046SuoUwQtOgzo&#10;2qLt0LMiS7EBSdQkJXb260fJjhu03Q7DcnD4/kiK5MVlpxXZCucbMCWdHOWUCMOhasy6pD+eb76c&#10;UeIDMxVTYERJd8LTy8XnTxetnYsCalCVcASDGD9vbUnrEOw8yzyvhWb+CKwwqJTgNAvIunVWOdZi&#10;dK2yIs9PshZcZR1w4T1Kr3slXaT4Ugoe7qX0IhBVUswtpK9L31X8ZosLNl87ZuuGD2mwf8hCs8Yg&#10;6BjqmgVGNq55F0o33IEHGY446AykbLhINWA1k/xNNU81syLVgs3xdmyT/39h+d32wZGmwrcrKDFM&#10;4xs9wsZUoiKP2D1m1koQ1GGjWuvnaP9kH9zAeSRj1Z10Ov5jPaRLzd2NzRVdIByFk+L8JJ8eU8JR&#10;Nz2dTs9S97NXb+t8+CpAk0iU1MU0Yg6psWx76wPCov3eLiJ6UE110yiVmDg14ko5smX43oxzYUKR&#10;3NVGf4eql5/k+OtfHsU4H714thcjRJq/GCkBHoBksQl92YkKOyUitDKPQmIfsdAecIxwmMsk5eJr&#10;VolefPxHzBQwRpZY3Bh7CPBRnZNYEaY+2EdXkRZgdM579L85jx4JGUwYnXVjwH0UQIURubfHLA5a&#10;E8nQrbo0Y8V0P0crqHY4eA76jfSW3zT46rfMhwfmcAVxWfGshHv8SAVtSWGgKKnB/fpIHu1xM1BL&#10;SYsrXVL/c8OcoER9M7gz55PZLN6AxMyOTwtk3KFmdagxG30FOEUTPGCWJzLaB7UnpQP9gtdnGVFR&#10;xQxH7JLy4PbMVehPDd4vLpbLZIZ7b1m4NU+Wx+Cx0XGgn7sX5uww+gGX5g7268/mb4a/t42eBpab&#10;ALJJmxFb3fd1eAK8GWkkhvsWj9Ihn6xer/DiNwAAAP//AwBQSwMEFAAGAAgAAAAhADcD2fzfAAAA&#10;CQEAAA8AAABkcnMvZG93bnJldi54bWxMj8FOwzAQRO9I/IO1SNxamwTaEOJUgGgO3JpWokcnXpKI&#10;eB3FbhP+HvdUjqt5mnmbbWbTszOOrrMk4WEpgCHVVnfUSDjst4sEmPOKtOotoYRfdLDJb28ylWo7&#10;0Q7PpW9YKCGXKgmt90PKuatbNMot7YAUsm87GuXDOTZcj2oK5abnkRArblRHYaFVA763WP+UJyNh&#10;O30UxzKudv7z7fB17B6L9R4LKe/v5tcXYB5nf4Xhoh/UIQ9OlT2RdqyXsIjFU0AlRM8RsAuwjlfA&#10;KglJIoDnGf//Qf4HAAD//wMAUEsBAi0AFAAGAAgAAAAhALaDOJL+AAAA4QEAABMAAAAAAAAAAAAA&#10;AAAAAAAAAFtDb250ZW50X1R5cGVzXS54bWxQSwECLQAUAAYACAAAACEAOP0h/9YAAACUAQAACwAA&#10;AAAAAAAAAAAAAAAvAQAAX3JlbHMvLnJlbHNQSwECLQAUAAYACAAAACEAaj1doK8CAADNBQAADgAA&#10;AAAAAAAAAAAAAAAuAgAAZHJzL2Uyb0RvYy54bWxQSwECLQAUAAYACAAAACEANwPZ/N8AAAAJAQAA&#10;DwAAAAAAAAAAAAAAAAAJBQAAZHJzL2Rvd25yZXYueG1sUEsFBgAAAAAEAAQA8wAAABUGAAAAAA==&#10;" fillcolor="#f4b083 [1941]" strokecolor="#1f4d78 [1604]" strokeweight="1pt">
                <v:stroke joinstyle="miter"/>
                <v:textbox>
                  <w:txbxContent>
                    <w:p w14:paraId="67881AE6" w14:textId="77777777" w:rsidR="007201AA" w:rsidRDefault="007201AA" w:rsidP="0066297C">
                      <w:pPr>
                        <w:jc w:val="center"/>
                      </w:pPr>
                      <w:r>
                        <w:t>Tomcat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88B3CE" w14:textId="77777777" w:rsidR="0066297C" w:rsidRDefault="005B1275" w:rsidP="00CB4EE8">
      <w:pPr>
        <w:tabs>
          <w:tab w:val="left" w:pos="2617"/>
        </w:tabs>
      </w:pPr>
      <w:r>
        <w:rPr>
          <w:rStyle w:val="CommentReference"/>
        </w:rPr>
        <w:commentReference w:id="6"/>
      </w:r>
    </w:p>
    <w:p w14:paraId="5166A885" w14:textId="77777777" w:rsidR="0066297C" w:rsidRDefault="00036028" w:rsidP="00CB4EE8">
      <w:pPr>
        <w:tabs>
          <w:tab w:val="left" w:pos="2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9DD99" wp14:editId="12A71AEA">
                <wp:simplePos x="0" y="0"/>
                <wp:positionH relativeFrom="margin">
                  <wp:posOffset>-194060</wp:posOffset>
                </wp:positionH>
                <wp:positionV relativeFrom="paragraph">
                  <wp:posOffset>117171</wp:posOffset>
                </wp:positionV>
                <wp:extent cx="1296035" cy="373380"/>
                <wp:effectExtent l="0" t="0" r="18415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3733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C44B2" w14:textId="77777777" w:rsidR="007201AA" w:rsidRDefault="007201AA" w:rsidP="00036028">
                            <w:pPr>
                              <w:jc w:val="center"/>
                            </w:pPr>
                            <w:r>
                              <w:t>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A9DD99" id="Rounded Rectangle 16" o:spid="_x0000_s1068" style="position:absolute;margin-left:-15.3pt;margin-top:9.25pt;width:102.05pt;height:29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wArwIAAM0FAAAOAAAAZHJzL2Uyb0RvYy54bWysVF9P2zAQf5+072D5fSRpS4GKFFUgpkls&#10;IGDi2XXsJpLt82y3Sffpd3bSUDG2h2l9SO//7+58d5dXnVZkJ5xvwJS0OMkpEYZD1ZhNSb8/3346&#10;p8QHZiqmwIiS7oWnV8uPHy5buxATqEFVwhEMYvyitSWtQ7CLLPO8Fpr5E7DCoFKC0ywg6zZZ5ViL&#10;0bXKJnk+z1pwlXXAhfcovemVdJniSyl4uJfSi0BUSTG3kL4ufdfxmy0v2WLjmK0bPqTB/iELzRqD&#10;oGOoGxYY2brmt1C64Q48yHDCQWcgZcNFqgGrKfI31TzVzIpUCzbH27FN/v+F5d92D440Fb7dnBLD&#10;NL7RI2xNJSryiN1jZqMEQR02qrV+gfZP9sENnEcyVt1Jp+M/1kO61Nz92FzRBcJRWEwu5vn0lBKO&#10;uunZdHqeup+9elvnw2cBmkSipC6mEXNIjWW7Ox8QFu0PdhHRg2qq20apxMSpEdfKkR3D92acCxMm&#10;yV1t9Veoevk8x1//8ijG+ejFs4MYIdL8xUgJ8Agki03oy05U2CsRoZV5FBL7iIX2gGOE41yKlIuv&#10;WSV68ekfMVPAGFlicWPsIcB7dRaxIkx9sI+uIi3A6Jz36H9zHj0SMpgwOuvGgHsvgAojcm+PWRy1&#10;JpKhW3dpxiazwxytodrj4DnoN9Jbftvgq98xHx6YwxXEZcWzEu7xIxW0JYWBoqQG9/M9ebTHzUAt&#10;JS2udEn9jy1zghL1xeDOXBSzWbwBiZmdnk2Qccea9bHGbPU14BQVeMAsT2S0D+pASgf6Ba/PKqKi&#10;ihmO2CXlwR2Y69CfGrxfXKxWyQz33rJwZ54sj8Fjo+NAP3cvzNlh9AMuzTc4rD9bvBn+3jZ6Glht&#10;A8gmbUZsdd/X4QnwZqSRGO5bPErHfLJ6vcLLXwAAAP//AwBQSwMEFAAGAAgAAAAhAOUrQTPeAAAA&#10;CQEAAA8AAABkcnMvZG93bnJldi54bWxMj8FOg0AQhu8mvsNmTLy1i6KlQZZGjeXgrbSJPS7sCER2&#10;lrDbgm/v9FRvM/m//PNNtpltL844+s6RgodlBAKpdqajRsFhv12sQfigyejeESr4RQ+b/PYm06lx&#10;E+3wXIZGcAn5VCtoQxhSKX3dotV+6QYkzr7daHXgdWykGfXE5baXj1G0klZ3xBdaPeB7i/VPebIK&#10;ttNHcSzjahc+3w5fx+6pSPZYKHV/N7++gAg4hysMF31Wh5ydKnci40WvYBFHK0Y5WD+DuABJzEOl&#10;IElikHkm/3+Q/wEAAP//AwBQSwECLQAUAAYACAAAACEAtoM4kv4AAADhAQAAEwAAAAAAAAAAAAAA&#10;AAAAAAAAW0NvbnRlbnRfVHlwZXNdLnhtbFBLAQItABQABgAIAAAAIQA4/SH/1gAAAJQBAAALAAAA&#10;AAAAAAAAAAAAAC8BAABfcmVscy8ucmVsc1BLAQItABQABgAIAAAAIQBhMawArwIAAM0FAAAOAAAA&#10;AAAAAAAAAAAAAC4CAABkcnMvZTJvRG9jLnhtbFBLAQItABQABgAIAAAAIQDlK0Ez3gAAAAkBAAAP&#10;AAAAAAAAAAAAAAAAAAkFAABkcnMvZG93bnJldi54bWxQSwUGAAAAAAQABADzAAAAFAYAAAAA&#10;" fillcolor="#f4b083 [1941]" strokecolor="#1f4d78 [1604]" strokeweight="1pt">
                <v:stroke joinstyle="miter"/>
                <v:textbox>
                  <w:txbxContent>
                    <w:p w14:paraId="2FBC44B2" w14:textId="77777777" w:rsidR="007201AA" w:rsidRDefault="007201AA" w:rsidP="00036028">
                      <w:pPr>
                        <w:jc w:val="center"/>
                      </w:pPr>
                      <w:r>
                        <w:t>ZK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5BE97B" w14:textId="53647DA2" w:rsidR="0066297C" w:rsidRDefault="005937F7" w:rsidP="00CB4EE8">
      <w:pPr>
        <w:tabs>
          <w:tab w:val="left" w:pos="261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03ECD" wp14:editId="262C731F">
                <wp:simplePos x="0" y="0"/>
                <wp:positionH relativeFrom="margin">
                  <wp:posOffset>-190831</wp:posOffset>
                </wp:positionH>
                <wp:positionV relativeFrom="paragraph">
                  <wp:posOffset>294971</wp:posOffset>
                </wp:positionV>
                <wp:extent cx="1296063" cy="373712"/>
                <wp:effectExtent l="0" t="0" r="18415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37371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78113" w14:textId="77777777" w:rsidR="007201AA" w:rsidRDefault="007201AA" w:rsidP="0066297C">
                            <w:pPr>
                              <w:jc w:val="center"/>
                            </w:pPr>
                            <w: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C03ECD" id="Rounded Rectangle 14" o:spid="_x0000_s1069" style="position:absolute;margin-left:-15.05pt;margin-top:23.25pt;width:102.05pt;height:29.4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1lrAIAAM0FAAAOAAAAZHJzL2Uyb0RvYy54bWysVEtPGzEQvlfqf7B8L/sghBKxQRGIqhKF&#10;CKg4O147Wcn2uLaT3fTXd+zdLBGlPVTNYTPPbx6emcurTiuyE843YCpanOSUCMOhbsy6ot+fbz99&#10;psQHZmqmwIiK7oWnV/OPHy5bOxMlbEDVwhEEMX7W2opuQrCzLPN8IzTzJ2CFQaUEp1lA1q2z2rEW&#10;0bXKyjyfZi242jrgwnuU3vRKOk/4UgoeHqT0IhBVUcwtpK9L31X8ZvNLNls7ZjcNH9Jg/5CFZo3B&#10;oCPUDQuMbF3zG5RuuAMPMpxw0BlI2XCRasBqivxNNU8bZkWqBZvj7dgm//9g+f1u6UhT49tNKDFM&#10;4xs9wtbUoiaP2D1m1koQ1GGjWutnaP9kl27gPJKx6k46Hf+xHtKl5u7H5oouEI7CoryY5tNTSjjq&#10;Ts9Pz4sygmav3tb58EWAJpGoqItpxBxSY9nuzofe/mAXI3pQTX3bKJWYODXiWjmyY/jejHNhQpnc&#10;1VZ/g7qXT3P89S+PYpyPXjw5iDGlNH8RKSV4FCSLTejLTlTYKxFDK/MoJPYRC+0DjgjHuRQpF79h&#10;tejFZ3+MmQAjssTiRuwB4L06i6Gbg310FWkBRue8j/4359EjRQYTRmfdGHDvAagwRu7tsWVHrYlk&#10;6FZdmrHyLCYZRSuo9zh4DvqN9JbfNvjqd8yHJXO4griseFbCA36kgraiMFCUbMD9fE8e7XEzUEtJ&#10;iytdUf9jy5ygRH01uDMXxWQSb0BiJmfnJTLuWLM61pitvgacogIPmOWJjPZBHUjpQL/g9VnEqKhi&#10;hmPsivLgDsx16E8N3i8uFotkhntvWbgzT5ZH8NjoONDP3Qtzdhj9gEtzD4f1Z7M3w9/bRk8Di20A&#10;2aTNeO3r8AR4M9L8DvctHqVjPlm9XuH5LwAAAP//AwBQSwMEFAAGAAgAAAAhABflOBTgAAAACgEA&#10;AA8AAABkcnMvZG93bnJldi54bWxMj8FOwzAMhu9IvENkJG5bOtZtqDSdALEeuK2bxI5pY9qKxqma&#10;bC1vj3caN1v+9Pv70+1kO3HBwbeOFCzmEQikypmWagXHw272DMIHTUZ3jlDBL3rYZvd3qU6MG2mP&#10;lyLUgkPIJ1pBE0KfSOmrBq32c9cj8e3bDVYHXodamkGPHG47+RRFa2l1S/yh0T2+N1j9FGerYDd+&#10;5KdiWe7D59vx69TG+eaAuVKPD9PrC4iAU7jBcNVndcjYqXRnMl50CmbLaMGogni9AnEFNjGXK3mI&#10;VjHILJX/K2R/AAAA//8DAFBLAQItABQABgAIAAAAIQC2gziS/gAAAOEBAAATAAAAAAAAAAAAAAAA&#10;AAAAAABbQ29udGVudF9UeXBlc10ueG1sUEsBAi0AFAAGAAgAAAAhADj9If/WAAAAlAEAAAsAAAAA&#10;AAAAAAAAAAAALwEAAF9yZWxzLy5yZWxzUEsBAi0AFAAGAAgAAAAhAIjJ3WWsAgAAzQUAAA4AAAAA&#10;AAAAAAAAAAAALgIAAGRycy9lMm9Eb2MueG1sUEsBAi0AFAAGAAgAAAAhABflOBTgAAAACgEAAA8A&#10;AAAAAAAAAAAAAAAABgUAAGRycy9kb3ducmV2LnhtbFBLBQYAAAAABAAEAPMAAAATBgAAAAA=&#10;" fillcolor="#f4b083 [1941]" strokecolor="#1f4d78 [1604]" strokeweight="1pt">
                <v:stroke joinstyle="miter"/>
                <v:textbox>
                  <w:txbxContent>
                    <w:p w14:paraId="0AA78113" w14:textId="77777777" w:rsidR="007201AA" w:rsidRDefault="007201AA" w:rsidP="0066297C">
                      <w:pPr>
                        <w:jc w:val="center"/>
                      </w:pPr>
                      <w:r>
                        <w:t>Cassandra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4FA6B1" w14:textId="77777777" w:rsidR="008F6A9D" w:rsidRDefault="00044E01" w:rsidP="00477169">
      <w:pPr>
        <w:pStyle w:val="Heading1"/>
        <w:numPr>
          <w:ilvl w:val="0"/>
          <w:numId w:val="14"/>
        </w:numPr>
      </w:pPr>
      <w:bookmarkStart w:id="7" w:name="_Configuring_Clustered_Valet"/>
      <w:bookmarkStart w:id="8" w:name="_Toc452473967"/>
      <w:bookmarkEnd w:id="7"/>
      <w:r>
        <w:t xml:space="preserve">Configuring Clustered </w:t>
      </w:r>
      <w:r w:rsidR="008F6A9D">
        <w:t>Valet</w:t>
      </w:r>
      <w:bookmarkEnd w:id="8"/>
    </w:p>
    <w:p w14:paraId="00BACCB7" w14:textId="77777777" w:rsidR="001F426E" w:rsidRPr="001F426E" w:rsidRDefault="001F426E" w:rsidP="001F426E"/>
    <w:p w14:paraId="194C3810" w14:textId="77777777" w:rsidR="00734187" w:rsidRDefault="003F61ED" w:rsidP="00E703B8">
      <w:pPr>
        <w:pStyle w:val="Heading2"/>
        <w:numPr>
          <w:ilvl w:val="1"/>
          <w:numId w:val="14"/>
        </w:numPr>
      </w:pPr>
      <w:bookmarkStart w:id="9" w:name="_Toc452473968"/>
      <w:r>
        <w:t>Prerequisites</w:t>
      </w:r>
      <w:bookmarkEnd w:id="9"/>
    </w:p>
    <w:p w14:paraId="1C0F7E68" w14:textId="77777777" w:rsidR="006900BD" w:rsidRDefault="006900BD" w:rsidP="006900BD">
      <w:pPr>
        <w:pStyle w:val="ListParagraph"/>
        <w:numPr>
          <w:ilvl w:val="0"/>
          <w:numId w:val="20"/>
        </w:numPr>
        <w:spacing w:after="200" w:line="276" w:lineRule="auto"/>
      </w:pPr>
      <w:r>
        <w:t>Define hosts ‘Valet1’, ‘Valet2’, ‘Valet3’ in /etc/hosts file on 3 Valet hosts.</w:t>
      </w:r>
    </w:p>
    <w:p w14:paraId="19710A6D" w14:textId="77777777" w:rsidR="001F59ED" w:rsidRDefault="001F59ED" w:rsidP="003161D0">
      <w:pPr>
        <w:pStyle w:val="ListParagraph"/>
        <w:numPr>
          <w:ilvl w:val="0"/>
          <w:numId w:val="20"/>
        </w:numPr>
        <w:spacing w:after="200" w:line="276" w:lineRule="auto"/>
      </w:pPr>
      <w:r w:rsidRPr="001F59ED">
        <w:t xml:space="preserve">Verify in /etc/ssh/sshd_config : </w:t>
      </w:r>
      <w:r w:rsidRPr="001F59ED">
        <w:rPr>
          <w:i/>
          <w:iCs/>
        </w:rPr>
        <w:t>PasswordAuthentication</w:t>
      </w:r>
      <w:r w:rsidRPr="001F59ED">
        <w:t xml:space="preserve"> set to yes</w:t>
      </w:r>
    </w:p>
    <w:p w14:paraId="20A9C0FE" w14:textId="32F85FB3" w:rsidR="006900BD" w:rsidRDefault="006900BD" w:rsidP="006900BD">
      <w:pPr>
        <w:pStyle w:val="ListParagraph"/>
        <w:numPr>
          <w:ilvl w:val="0"/>
          <w:numId w:val="20"/>
        </w:numPr>
        <w:spacing w:after="200" w:line="276" w:lineRule="auto"/>
      </w:pPr>
      <w:commentRangeStart w:id="10"/>
      <w:r>
        <w:t>Verify silent ssh between</w:t>
      </w:r>
      <w:r w:rsidR="00D420B0">
        <w:t xml:space="preserve"> following hosts</w:t>
      </w:r>
      <w:commentRangeEnd w:id="10"/>
      <w:r w:rsidR="005B1275">
        <w:rPr>
          <w:rStyle w:val="CommentReference"/>
        </w:rPr>
        <w:commentReference w:id="10"/>
      </w:r>
      <w:r>
        <w:t>:</w:t>
      </w:r>
    </w:p>
    <w:p w14:paraId="2B5D93BF" w14:textId="77777777" w:rsidR="006900BD" w:rsidRDefault="006900BD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 xml:space="preserve">Valet1 </w:t>
      </w:r>
      <w:r>
        <w:sym w:font="Wingdings" w:char="F0E0"/>
      </w:r>
      <w:r>
        <w:t xml:space="preserve"> Valet1</w:t>
      </w:r>
    </w:p>
    <w:p w14:paraId="3FF9E2D0" w14:textId="77777777" w:rsidR="006900BD" w:rsidRDefault="006900BD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 xml:space="preserve">Valet2 </w:t>
      </w:r>
      <w:r>
        <w:sym w:font="Wingdings" w:char="F0E0"/>
      </w:r>
      <w:r>
        <w:t xml:space="preserve"> Valet2</w:t>
      </w:r>
    </w:p>
    <w:p w14:paraId="707F0E47" w14:textId="77777777" w:rsidR="00AC4EE0" w:rsidRDefault="006900BD" w:rsidP="00AC4EE0">
      <w:pPr>
        <w:pStyle w:val="ListParagraph"/>
        <w:numPr>
          <w:ilvl w:val="1"/>
          <w:numId w:val="22"/>
        </w:numPr>
        <w:spacing w:after="200" w:line="276" w:lineRule="auto"/>
      </w:pPr>
      <w:r>
        <w:t xml:space="preserve">Valet1 </w:t>
      </w:r>
      <w:r>
        <w:sym w:font="Wingdings" w:char="F0DF"/>
      </w:r>
      <w:r>
        <w:sym w:font="Wingdings" w:char="F0E0"/>
      </w:r>
      <w:r>
        <w:t>Valet2</w:t>
      </w:r>
    </w:p>
    <w:p w14:paraId="2F5AA947" w14:textId="77777777" w:rsidR="00C0223F" w:rsidRDefault="00C0223F" w:rsidP="00C0223F">
      <w:pPr>
        <w:pStyle w:val="ListParagraph"/>
        <w:spacing w:after="200" w:line="276" w:lineRule="auto"/>
      </w:pPr>
    </w:p>
    <w:p w14:paraId="723DEDAD" w14:textId="1746EC6D" w:rsidR="00C0223F" w:rsidRDefault="00C0223F" w:rsidP="00FC498D">
      <w:pPr>
        <w:spacing w:after="200" w:line="276" w:lineRule="auto"/>
        <w:ind w:left="720"/>
      </w:pPr>
      <w:r>
        <w:t xml:space="preserve">Requires key generation on each host and copying the public key to the destination authorized </w:t>
      </w:r>
      <w:r w:rsidR="00FC498D">
        <w:t>keys</w:t>
      </w:r>
      <w:r>
        <w:t xml:space="preserve"> file (for both root and valet user</w:t>
      </w:r>
      <w:r w:rsidR="00F62B99">
        <w:t xml:space="preserve"> – see </w:t>
      </w:r>
      <w:hyperlink w:anchor="_Silent_SSH" w:history="1">
        <w:r w:rsidR="00F62B99" w:rsidRPr="00F62B99">
          <w:rPr>
            <w:rStyle w:val="Hyperlink"/>
          </w:rPr>
          <w:t>appendix</w:t>
        </w:r>
      </w:hyperlink>
      <w:r>
        <w:t>)</w:t>
      </w:r>
      <w:r w:rsidR="00385EA5">
        <w:t>:</w:t>
      </w:r>
    </w:p>
    <w:p w14:paraId="5553B1AD" w14:textId="77777777" w:rsidR="00AC4EE0" w:rsidRDefault="00AC4EE0" w:rsidP="00C0223F">
      <w:pPr>
        <w:spacing w:after="200" w:line="276" w:lineRule="auto"/>
        <w:ind w:left="720"/>
      </w:pPr>
      <w:r>
        <w:t xml:space="preserve">As some of the valet scripts are executed via ‘sudo’, silent </w:t>
      </w:r>
      <w:proofErr w:type="gramStart"/>
      <w:r>
        <w:t>ssh</w:t>
      </w:r>
      <w:proofErr w:type="gramEnd"/>
      <w:r>
        <w:t xml:space="preserve"> is required for both valet and root user.</w:t>
      </w:r>
    </w:p>
    <w:p w14:paraId="7D7C151D" w14:textId="188A3A3A" w:rsidR="00D420B0" w:rsidRDefault="00D420B0" w:rsidP="00385EA5">
      <w:pPr>
        <w:spacing w:after="200" w:line="276" w:lineRule="auto"/>
        <w:ind w:firstLine="720"/>
      </w:pPr>
      <w:r>
        <w:t xml:space="preserve">Verify host fingerprints are set on the known_hosts file (run </w:t>
      </w:r>
      <w:proofErr w:type="gramStart"/>
      <w:r>
        <w:t>ssh</w:t>
      </w:r>
      <w:proofErr w:type="gramEnd"/>
      <w:r>
        <w:t xml:space="preserve"> between hosts).</w:t>
      </w:r>
    </w:p>
    <w:p w14:paraId="149BEF3A" w14:textId="77777777" w:rsidR="00AC4EE0" w:rsidRDefault="00AC4EE0" w:rsidP="00AC4EE0">
      <w:pPr>
        <w:spacing w:after="200" w:line="276" w:lineRule="auto"/>
        <w:ind w:left="1080"/>
      </w:pPr>
    </w:p>
    <w:p w14:paraId="3D354F13" w14:textId="77777777" w:rsidR="006900BD" w:rsidRPr="006900BD" w:rsidRDefault="006900BD" w:rsidP="006900BD"/>
    <w:p w14:paraId="41275EEC" w14:textId="77777777" w:rsidR="00E703B8" w:rsidRDefault="00E703B8" w:rsidP="006900BD">
      <w:pPr>
        <w:pStyle w:val="Heading2"/>
        <w:numPr>
          <w:ilvl w:val="1"/>
          <w:numId w:val="14"/>
        </w:numPr>
      </w:pPr>
      <w:bookmarkStart w:id="11" w:name="_Toc452473969"/>
      <w:r>
        <w:t>Configuring Valet o</w:t>
      </w:r>
      <w:r w:rsidRPr="00734187">
        <w:t xml:space="preserve">n </w:t>
      </w:r>
      <w:r>
        <w:t xml:space="preserve">Host </w:t>
      </w:r>
      <w:r w:rsidRPr="00734187">
        <w:t>Valet1</w:t>
      </w:r>
      <w:bookmarkEnd w:id="11"/>
    </w:p>
    <w:p w14:paraId="1E716777" w14:textId="625CDD13" w:rsidR="0013207F" w:rsidRPr="00B7018C" w:rsidRDefault="004B4E11" w:rsidP="00B7018C">
      <w:pPr>
        <w:pStyle w:val="Heading2"/>
        <w:numPr>
          <w:ilvl w:val="2"/>
          <w:numId w:val="14"/>
        </w:numPr>
      </w:pPr>
      <w:bookmarkStart w:id="12" w:name="_Toc452473970"/>
      <w:r>
        <w:t>HaValet</w:t>
      </w:r>
      <w:bookmarkEnd w:id="12"/>
    </w:p>
    <w:p w14:paraId="7F9B1100" w14:textId="54C7B9CB" w:rsidR="006900BD" w:rsidRDefault="006900BD" w:rsidP="0054755C">
      <w:pPr>
        <w:spacing w:after="200" w:line="276" w:lineRule="auto"/>
        <w:ind w:left="720"/>
      </w:pPr>
      <w:r>
        <w:t xml:space="preserve">In </w:t>
      </w:r>
      <w:r w:rsidR="00D17DF9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commentRangeStart w:id="13"/>
      <w:r w:rsidRPr="00D17DF9">
        <w:rPr>
          <w:rFonts w:ascii="Courier New" w:eastAsia="Times New Roman" w:hAnsi="Courier New" w:cs="Courier New"/>
          <w:sz w:val="20"/>
          <w:szCs w:val="20"/>
        </w:rPr>
        <w:t>/allegro/havalet/ha_valet.cfg</w:t>
      </w:r>
      <w:r>
        <w:t xml:space="preserve"> </w:t>
      </w:r>
      <w:commentRangeEnd w:id="13"/>
      <w:r w:rsidR="00C37DF9">
        <w:rPr>
          <w:rStyle w:val="CommentReference"/>
        </w:rPr>
        <w:commentReference w:id="13"/>
      </w:r>
      <w:r>
        <w:t xml:space="preserve">– </w:t>
      </w:r>
      <w:r w:rsidRPr="001B13AF">
        <w:t>set</w:t>
      </w:r>
      <w:r>
        <w:t xml:space="preserve"> following properties in ‘Ostro’ section:</w:t>
      </w:r>
    </w:p>
    <w:p w14:paraId="7AE825DB" w14:textId="77777777" w:rsidR="006900BD" w:rsidRPr="0053698A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3698A">
        <w:rPr>
          <w:rFonts w:ascii="Courier New" w:eastAsia="Times New Roman" w:hAnsi="Courier New" w:cs="Courier New"/>
          <w:sz w:val="20"/>
          <w:szCs w:val="20"/>
        </w:rPr>
        <w:t>stand_by_list=Valet1, Valet2</w:t>
      </w:r>
    </w:p>
    <w:p w14:paraId="37014250" w14:textId="77777777" w:rsidR="006900BD" w:rsidRPr="0053698A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host=</w:t>
      </w:r>
      <w:proofErr w:type="gramEnd"/>
      <w:r w:rsidRPr="0053698A">
        <w:rPr>
          <w:rFonts w:ascii="Courier New" w:eastAsia="Times New Roman" w:hAnsi="Courier New" w:cs="Courier New"/>
          <w:sz w:val="20"/>
          <w:szCs w:val="20"/>
        </w:rPr>
        <w:t>Valet1</w:t>
      </w:r>
    </w:p>
    <w:p w14:paraId="4659C55D" w14:textId="77777777" w:rsidR="006900BD" w:rsidRPr="0053698A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 w:rsidRPr="0053698A">
        <w:rPr>
          <w:rFonts w:ascii="Courier New" w:eastAsia="Times New Roman" w:hAnsi="Courier New" w:cs="Courier New"/>
          <w:sz w:val="20"/>
          <w:szCs w:val="20"/>
        </w:rPr>
        <w:t>1</w:t>
      </w:r>
    </w:p>
    <w:p w14:paraId="7CF55381" w14:textId="77777777" w:rsidR="006900BD" w:rsidRDefault="006900BD" w:rsidP="006900BD">
      <w:pPr>
        <w:pStyle w:val="ListParagraph"/>
        <w:spacing w:after="200" w:line="276" w:lineRule="auto"/>
      </w:pPr>
    </w:p>
    <w:p w14:paraId="6A916A15" w14:textId="20EF4E73" w:rsidR="006900BD" w:rsidRDefault="004B4E11" w:rsidP="004B4E11">
      <w:pPr>
        <w:pStyle w:val="Heading2"/>
        <w:numPr>
          <w:ilvl w:val="2"/>
          <w:numId w:val="14"/>
        </w:numPr>
      </w:pPr>
      <w:bookmarkStart w:id="14" w:name="_Toc452473971"/>
      <w:r>
        <w:t>Valet API</w:t>
      </w:r>
      <w:bookmarkEnd w:id="14"/>
    </w:p>
    <w:p w14:paraId="679F88F5" w14:textId="60073E24" w:rsidR="006900BD" w:rsidRDefault="006900BD" w:rsidP="008B7CB6">
      <w:pPr>
        <w:spacing w:after="200" w:line="276" w:lineRule="auto"/>
        <w:ind w:left="720"/>
      </w:pPr>
      <w:r>
        <w:t xml:space="preserve">Verify in </w:t>
      </w:r>
      <w:r w:rsidR="00E73CA4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commentRangeStart w:id="15"/>
      <w:r w:rsidRPr="00E73CA4">
        <w:rPr>
          <w:rFonts w:ascii="Courier New" w:eastAsia="Times New Roman" w:hAnsi="Courier New" w:cs="Courier New"/>
          <w:sz w:val="20"/>
          <w:szCs w:val="20"/>
        </w:rPr>
        <w:t>/allegro/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valet_api</w:t>
      </w:r>
      <w:r w:rsidRPr="00E73CA4">
        <w:rPr>
          <w:rFonts w:ascii="Courier New" w:eastAsia="Times New Roman" w:hAnsi="Courier New" w:cs="Courier New"/>
          <w:sz w:val="20"/>
          <w:szCs w:val="20"/>
        </w:rPr>
        <w:t>/config.py</w:t>
      </w:r>
      <w:r>
        <w:t xml:space="preserve"> </w:t>
      </w:r>
      <w:commentRangeEnd w:id="15"/>
      <w:r w:rsidR="00C37DF9">
        <w:rPr>
          <w:rStyle w:val="CommentReference"/>
        </w:rPr>
        <w:commentReference w:id="15"/>
      </w:r>
      <w:r>
        <w:t>– in ‘music’ section</w:t>
      </w:r>
    </w:p>
    <w:p w14:paraId="6E561D55" w14:textId="77777777" w:rsidR="006900BD" w:rsidRPr="00E73CA4" w:rsidRDefault="006900BD" w:rsidP="00E73CA4">
      <w:pPr>
        <w:spacing w:after="20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CA4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E73CA4">
        <w:rPr>
          <w:rFonts w:ascii="Courier New" w:eastAsia="Times New Roman" w:hAnsi="Courier New" w:cs="Courier New"/>
          <w:sz w:val="20"/>
          <w:szCs w:val="20"/>
        </w:rPr>
        <w:t>: Valet1</w:t>
      </w:r>
    </w:p>
    <w:p w14:paraId="78B02928" w14:textId="77777777" w:rsidR="006900BD" w:rsidRPr="00120BDB" w:rsidRDefault="006900BD" w:rsidP="006900BD">
      <w:pPr>
        <w:spacing w:after="200" w:line="276" w:lineRule="auto"/>
        <w:ind w:left="1080" w:firstLine="360"/>
      </w:pPr>
      <w:proofErr w:type="gramStart"/>
      <w:r w:rsidRPr="00120BDB">
        <w:rPr>
          <w:rFonts w:ascii="Courier New" w:eastAsia="Times New Roman" w:hAnsi="Courier New" w:cs="Courier New"/>
          <w:strike/>
          <w:sz w:val="20"/>
          <w:szCs w:val="20"/>
        </w:rPr>
        <w:t>hosts</w:t>
      </w:r>
      <w:proofErr w:type="gramEnd"/>
      <w:r w:rsidRPr="00120BDB">
        <w:rPr>
          <w:rFonts w:ascii="Courier New" w:eastAsia="Times New Roman" w:hAnsi="Courier New" w:cs="Courier New"/>
          <w:strike/>
          <w:sz w:val="20"/>
          <w:szCs w:val="20"/>
        </w:rPr>
        <w:t>: &lt;comma separated ip’s of Valet1 and Valet2 hosts&gt;</w:t>
      </w:r>
    </w:p>
    <w:p w14:paraId="1927D74C" w14:textId="77777777" w:rsidR="0060042F" w:rsidRDefault="007E3AA6" w:rsidP="008B7CB6">
      <w:pPr>
        <w:spacing w:after="200" w:line="276" w:lineRule="auto"/>
        <w:ind w:left="720"/>
      </w:pPr>
      <w:r>
        <w:t xml:space="preserve">Set </w:t>
      </w:r>
      <w:r w:rsidR="006900BD">
        <w:t>in ~/allegro/</w:t>
      </w:r>
      <w:r w:rsidRPr="001B13AF">
        <w:t>valet_api</w:t>
      </w:r>
      <w:r w:rsidR="006900BD">
        <w:t>/config.py</w:t>
      </w:r>
      <w:r w:rsidR="006900BD" w:rsidRPr="00E50BD8">
        <w:t xml:space="preserve"> identity</w:t>
      </w:r>
      <w:r w:rsidR="006900BD">
        <w:t xml:space="preserve"> </w:t>
      </w:r>
      <w:commentRangeStart w:id="16"/>
      <w:r w:rsidR="006900BD">
        <w:t>parameters</w:t>
      </w:r>
      <w:r>
        <w:t xml:space="preserve"> </w:t>
      </w:r>
      <w:r w:rsidR="003A7490">
        <w:t xml:space="preserve">according </w:t>
      </w:r>
      <w:r>
        <w:t>your cloud configuration</w:t>
      </w:r>
      <w:commentRangeEnd w:id="16"/>
      <w:r w:rsidR="001B1369">
        <w:rPr>
          <w:rStyle w:val="CommentReference"/>
        </w:rPr>
        <w:commentReference w:id="16"/>
      </w:r>
      <w:r w:rsidR="006900BD">
        <w:t>.</w:t>
      </w:r>
    </w:p>
    <w:p w14:paraId="287B4A83" w14:textId="77777777" w:rsidR="0060042F" w:rsidRPr="00E50BD8" w:rsidRDefault="0060042F" w:rsidP="008B7CB6">
      <w:pPr>
        <w:spacing w:after="200" w:line="276" w:lineRule="auto"/>
        <w:ind w:left="720"/>
      </w:pPr>
      <w:r>
        <w:t>Set in ~/allegro/</w:t>
      </w:r>
      <w:r w:rsidRPr="001B13AF">
        <w:t>valet_api</w:t>
      </w:r>
      <w:r>
        <w:t>/config.py</w:t>
      </w:r>
      <w:r w:rsidRPr="00E50BD8">
        <w:t xml:space="preserve"> </w:t>
      </w:r>
      <w:r>
        <w:t>messaging parameters according your cloud configuration.</w:t>
      </w:r>
    </w:p>
    <w:p w14:paraId="1CE65D82" w14:textId="77777777" w:rsidR="0060042F" w:rsidRPr="00E50BD8" w:rsidRDefault="0060042F" w:rsidP="0060042F">
      <w:pPr>
        <w:pStyle w:val="ListParagraph"/>
        <w:spacing w:after="200" w:line="276" w:lineRule="auto"/>
        <w:ind w:left="1080"/>
      </w:pPr>
    </w:p>
    <w:p w14:paraId="4C9DF681" w14:textId="75A86829" w:rsidR="006900BD" w:rsidRDefault="004B4E11" w:rsidP="00B7018C">
      <w:pPr>
        <w:pStyle w:val="Heading2"/>
        <w:numPr>
          <w:ilvl w:val="2"/>
          <w:numId w:val="14"/>
        </w:numPr>
      </w:pPr>
      <w:bookmarkStart w:id="17" w:name="_Toc452473972"/>
      <w:r>
        <w:t>Ostro</w:t>
      </w:r>
      <w:bookmarkEnd w:id="17"/>
    </w:p>
    <w:p w14:paraId="63068821" w14:textId="2518BAFC" w:rsidR="006900BD" w:rsidRDefault="006900BD" w:rsidP="00E73CA4">
      <w:pPr>
        <w:spacing w:after="200" w:line="276" w:lineRule="auto"/>
        <w:ind w:left="720"/>
      </w:pPr>
      <w:r>
        <w:t xml:space="preserve">Verify following parameters in </w:t>
      </w:r>
      <w:r w:rsidR="00E73CA4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commentRangeStart w:id="18"/>
      <w:r w:rsidRPr="00E73CA4">
        <w:rPr>
          <w:rFonts w:ascii="Courier New" w:eastAsia="Times New Roman" w:hAnsi="Courier New" w:cs="Courier New"/>
          <w:sz w:val="20"/>
          <w:szCs w:val="20"/>
        </w:rPr>
        <w:t>/ostro/code/ostro/ostro.cfg</w:t>
      </w:r>
      <w:commentRangeEnd w:id="18"/>
      <w:r w:rsidR="001B1369" w:rsidRPr="00E73CA4">
        <w:rPr>
          <w:rFonts w:ascii="Courier New" w:eastAsia="Times New Roman" w:hAnsi="Courier New" w:cs="Courier New"/>
          <w:sz w:val="20"/>
          <w:szCs w:val="20"/>
        </w:rPr>
        <w:commentReference w:id="18"/>
      </w:r>
    </w:p>
    <w:p w14:paraId="0CA14EF4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CA4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 w:rsidRPr="00E73CA4">
        <w:rPr>
          <w:rFonts w:ascii="Courier New" w:eastAsia="Times New Roman" w:hAnsi="Courier New" w:cs="Courier New"/>
          <w:sz w:val="20"/>
          <w:szCs w:val="20"/>
        </w:rPr>
        <w:t>1</w:t>
      </w:r>
    </w:p>
    <w:p w14:paraId="235EAEE0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>control_loc=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&lt;</w:t>
      </w:r>
      <w:r w:rsidR="00184D6E" w:rsidRPr="00E73CA4">
        <w:rPr>
          <w:rFonts w:ascii="Courier New" w:eastAsia="Times New Roman" w:hAnsi="Courier New" w:cs="Courier New"/>
          <w:sz w:val="20"/>
          <w:szCs w:val="20"/>
        </w:rPr>
        <w:t xml:space="preserve"> Controller 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IP</w:t>
      </w:r>
      <w:r w:rsidR="00FE7462" w:rsidRPr="00E73C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B13AF" w:rsidRPr="00E73CA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2677EC0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3CA4">
        <w:rPr>
          <w:rFonts w:ascii="Courier New" w:eastAsia="Times New Roman" w:hAnsi="Courier New" w:cs="Courier New"/>
          <w:sz w:val="20"/>
          <w:szCs w:val="20"/>
        </w:rPr>
        <w:t>ip</w:t>
      </w:r>
      <w:proofErr w:type="gramEnd"/>
      <w:r w:rsidRPr="00E73CA4">
        <w:rPr>
          <w:rFonts w:ascii="Courier New" w:eastAsia="Times New Roman" w:hAnsi="Courier New" w:cs="Courier New"/>
          <w:sz w:val="20"/>
          <w:szCs w:val="20"/>
        </w:rPr>
        <w:t>=&lt;</w:t>
      </w:r>
      <w:r w:rsidR="00FE7462" w:rsidRPr="00E73C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73CA4">
        <w:rPr>
          <w:rFonts w:ascii="Courier New" w:eastAsia="Times New Roman" w:hAnsi="Courier New" w:cs="Courier New"/>
          <w:sz w:val="20"/>
          <w:szCs w:val="20"/>
        </w:rPr>
        <w:t>Valet1 IP</w:t>
      </w:r>
      <w:r w:rsidR="00FE7462" w:rsidRPr="00E73C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73CA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7764824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>replication_factor=3</w:t>
      </w:r>
    </w:p>
    <w:p w14:paraId="6FBA765A" w14:textId="77777777" w:rsidR="006900BD" w:rsidRPr="00E73CA4" w:rsidRDefault="006900BD" w:rsidP="00E73CA4">
      <w:pPr>
        <w:spacing w:after="0" w:line="276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E73CA4">
        <w:rPr>
          <w:rFonts w:ascii="Courier New" w:eastAsia="Times New Roman" w:hAnsi="Courier New" w:cs="Courier New"/>
          <w:sz w:val="20"/>
          <w:szCs w:val="20"/>
        </w:rPr>
        <w:t>db_hosts = Valet1, Valet2, Valet3</w:t>
      </w:r>
    </w:p>
    <w:p w14:paraId="5F5B5367" w14:textId="0E48AA8C" w:rsidR="006900BD" w:rsidRDefault="006E0C7B" w:rsidP="00E73CA4">
      <w:pPr>
        <w:spacing w:after="200" w:line="276" w:lineRule="auto"/>
        <w:ind w:left="720"/>
      </w:pPr>
      <w:r>
        <w:t xml:space="preserve">Set in </w:t>
      </w:r>
      <w:r w:rsidR="00E73CA4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r w:rsidR="00E73CA4">
        <w:rPr>
          <w:rFonts w:ascii="Courier New" w:eastAsia="Times New Roman" w:hAnsi="Courier New" w:cs="Courier New"/>
          <w:sz w:val="20"/>
          <w:szCs w:val="20"/>
        </w:rPr>
        <w:t>/ostro/code/ostro/ostro.auth</w:t>
      </w:r>
      <w:r>
        <w:t xml:space="preserve"> authentication parameters according your cloud configuration.</w:t>
      </w:r>
    </w:p>
    <w:p w14:paraId="4D9B883C" w14:textId="77777777" w:rsidR="006900BD" w:rsidRDefault="006900BD" w:rsidP="006900BD">
      <w:pPr>
        <w:spacing w:after="0" w:line="240" w:lineRule="auto"/>
        <w:ind w:left="360"/>
      </w:pPr>
    </w:p>
    <w:p w14:paraId="260C25A4" w14:textId="77777777" w:rsidR="00B7018C" w:rsidRPr="00B7018C" w:rsidRDefault="00B7018C" w:rsidP="00B7018C">
      <w:pPr>
        <w:pStyle w:val="Heading2"/>
        <w:numPr>
          <w:ilvl w:val="2"/>
          <w:numId w:val="14"/>
        </w:numPr>
      </w:pPr>
      <w:bookmarkStart w:id="19" w:name="_Toc452473973"/>
      <w:r>
        <w:t>Music</w:t>
      </w:r>
      <w:bookmarkEnd w:id="19"/>
    </w:p>
    <w:p w14:paraId="62C63C43" w14:textId="3B0CD9FF" w:rsidR="006900BD" w:rsidRDefault="00DA0F31" w:rsidP="009F6FDD">
      <w:pPr>
        <w:spacing w:after="200" w:line="276" w:lineRule="auto"/>
        <w:ind w:left="720"/>
      </w:pPr>
      <w:r>
        <w:t xml:space="preserve"> </w:t>
      </w:r>
      <w:r w:rsidRPr="007E3AA6">
        <w:t>Verify run permissions on ~/musicHealthCheck.sh</w:t>
      </w:r>
    </w:p>
    <w:p w14:paraId="6A02C7B4" w14:textId="35F86628" w:rsidR="006900BD" w:rsidRDefault="006900BD" w:rsidP="00B7018C">
      <w:pPr>
        <w:pStyle w:val="Heading2"/>
        <w:numPr>
          <w:ilvl w:val="2"/>
          <w:numId w:val="14"/>
        </w:numPr>
      </w:pPr>
      <w:bookmarkStart w:id="20" w:name="_Toc452473974"/>
      <w:r>
        <w:t>Z</w:t>
      </w:r>
      <w:r w:rsidR="00B7229A">
        <w:t>ookeeper</w:t>
      </w:r>
      <w:bookmarkEnd w:id="20"/>
    </w:p>
    <w:p w14:paraId="07B43DC7" w14:textId="42018F84" w:rsidR="006900BD" w:rsidRDefault="008B7CB6" w:rsidP="009F6FDD">
      <w:pPr>
        <w:spacing w:after="200" w:line="276" w:lineRule="auto"/>
        <w:ind w:left="720"/>
      </w:pPr>
      <w:r>
        <w:t>Verify /</w:t>
      </w:r>
      <w:r w:rsidR="006900BD">
        <w:t>var/zookeeper/myid – contains - 1</w:t>
      </w:r>
    </w:p>
    <w:p w14:paraId="28B2B8A9" w14:textId="425AC7F6" w:rsidR="006900BD" w:rsidRDefault="006900BD" w:rsidP="00A042DA">
      <w:pPr>
        <w:spacing w:after="200" w:line="276" w:lineRule="auto"/>
        <w:ind w:left="720"/>
      </w:pPr>
      <w:r>
        <w:t xml:space="preserve">Verify zookeeper config file: </w:t>
      </w:r>
      <w:r w:rsidR="00A042DA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r w:rsidRPr="00A042DA">
        <w:rPr>
          <w:rFonts w:ascii="Courier New" w:eastAsia="Times New Roman" w:hAnsi="Courier New" w:cs="Courier New"/>
          <w:sz w:val="20"/>
          <w:szCs w:val="20"/>
        </w:rPr>
        <w:t>/zookeeper</w:t>
      </w:r>
      <w:r w:rsidR="004F4D81" w:rsidRPr="00A042DA">
        <w:rPr>
          <w:rFonts w:ascii="Courier New" w:eastAsia="Times New Roman" w:hAnsi="Courier New" w:cs="Courier New"/>
          <w:sz w:val="20"/>
          <w:szCs w:val="20"/>
        </w:rPr>
        <w:t>-3.4.6</w:t>
      </w:r>
      <w:r w:rsidRPr="00A042DA">
        <w:rPr>
          <w:rFonts w:ascii="Courier New" w:eastAsia="Times New Roman" w:hAnsi="Courier New" w:cs="Courier New"/>
          <w:sz w:val="20"/>
          <w:szCs w:val="20"/>
        </w:rPr>
        <w:t>/conf/zoo.cfg</w:t>
      </w:r>
      <w:r>
        <w:t xml:space="preserve"> – contains:</w:t>
      </w:r>
    </w:p>
    <w:p w14:paraId="6B62FC2A" w14:textId="77777777" w:rsidR="006900BD" w:rsidRPr="00A042DA" w:rsidRDefault="006900BD" w:rsidP="00A042DA">
      <w:pPr>
        <w:spacing w:after="0" w:line="276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042DA">
        <w:rPr>
          <w:rFonts w:ascii="Courier New" w:eastAsia="Times New Roman" w:hAnsi="Courier New" w:cs="Courier New"/>
          <w:sz w:val="20"/>
          <w:szCs w:val="20"/>
        </w:rPr>
        <w:t>server.1=Valet1:2888:3888</w:t>
      </w:r>
    </w:p>
    <w:p w14:paraId="4F70D01E" w14:textId="77777777" w:rsidR="006900BD" w:rsidRPr="00A042DA" w:rsidRDefault="006900BD" w:rsidP="00A042DA">
      <w:pPr>
        <w:spacing w:after="0" w:line="276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042DA">
        <w:rPr>
          <w:rFonts w:ascii="Courier New" w:eastAsia="Times New Roman" w:hAnsi="Courier New" w:cs="Courier New"/>
          <w:sz w:val="20"/>
          <w:szCs w:val="20"/>
        </w:rPr>
        <w:t>server.2=Valet2:2888:3888</w:t>
      </w:r>
    </w:p>
    <w:p w14:paraId="35ECE84A" w14:textId="77777777" w:rsidR="006900BD" w:rsidRPr="00A042DA" w:rsidRDefault="006900BD" w:rsidP="00A042DA">
      <w:pPr>
        <w:spacing w:after="0" w:line="276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042DA">
        <w:rPr>
          <w:rFonts w:ascii="Courier New" w:eastAsia="Times New Roman" w:hAnsi="Courier New" w:cs="Courier New"/>
          <w:sz w:val="20"/>
          <w:szCs w:val="20"/>
        </w:rPr>
        <w:t>server.3=Valet3:2888:3888</w:t>
      </w:r>
    </w:p>
    <w:p w14:paraId="5C982D1B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550756EC" w14:textId="6FB8E34E" w:rsidR="006900BD" w:rsidRDefault="006900BD" w:rsidP="00B7018C">
      <w:pPr>
        <w:pStyle w:val="Heading2"/>
        <w:numPr>
          <w:ilvl w:val="2"/>
          <w:numId w:val="14"/>
        </w:numPr>
      </w:pPr>
      <w:bookmarkStart w:id="21" w:name="_Toc452473975"/>
      <w:r w:rsidRPr="00882308">
        <w:t>Cassandra</w:t>
      </w:r>
      <w:bookmarkEnd w:id="21"/>
    </w:p>
    <w:p w14:paraId="159E8E14" w14:textId="0A8D0C24" w:rsidR="006900BD" w:rsidRDefault="009F6FDD" w:rsidP="00A042DA">
      <w:pPr>
        <w:spacing w:after="200" w:line="276" w:lineRule="auto"/>
        <w:ind w:left="720"/>
      </w:pPr>
      <w:r>
        <w:t>V</w:t>
      </w:r>
      <w:r w:rsidR="006900BD">
        <w:t xml:space="preserve">erify in </w:t>
      </w:r>
      <w:r w:rsidR="00A042DA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r w:rsidR="00A042DA" w:rsidRPr="00A042DA">
        <w:rPr>
          <w:rFonts w:ascii="Courier New" w:eastAsia="Times New Roman" w:hAnsi="Courier New" w:cs="Courier New"/>
          <w:sz w:val="20"/>
          <w:szCs w:val="20"/>
        </w:rPr>
        <w:t>/</w:t>
      </w:r>
      <w:r w:rsidR="004F4D81" w:rsidRPr="00A042DA">
        <w:rPr>
          <w:rFonts w:ascii="Courier New" w:eastAsia="Times New Roman" w:hAnsi="Courier New" w:cs="Courier New"/>
          <w:sz w:val="20"/>
          <w:szCs w:val="20"/>
        </w:rPr>
        <w:t>apache-cassandra-2.1.1/conf</w:t>
      </w:r>
      <w:r w:rsidR="006900BD" w:rsidRPr="00A042DA">
        <w:rPr>
          <w:rFonts w:ascii="Courier New" w:eastAsia="Times New Roman" w:hAnsi="Courier New" w:cs="Courier New"/>
          <w:sz w:val="20"/>
          <w:szCs w:val="20"/>
        </w:rPr>
        <w:t>/cassandra.yaml</w:t>
      </w:r>
    </w:p>
    <w:p w14:paraId="7EBD4FC8" w14:textId="60176A36" w:rsidR="006900BD" w:rsidRPr="00A042DA" w:rsidRDefault="006900BD" w:rsidP="00A042DA">
      <w:pPr>
        <w:spacing w:after="0" w:line="276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042DA">
        <w:rPr>
          <w:rFonts w:ascii="Courier New" w:eastAsia="Times New Roman" w:hAnsi="Courier New" w:cs="Courier New"/>
          <w:sz w:val="20"/>
          <w:szCs w:val="20"/>
        </w:rPr>
        <w:t>seed_provider:</w:t>
      </w:r>
    </w:p>
    <w:p w14:paraId="3FAAA68A" w14:textId="77777777" w:rsidR="006900BD" w:rsidRPr="00A042DA" w:rsidRDefault="006900BD" w:rsidP="00A042DA">
      <w:pPr>
        <w:spacing w:after="0" w:line="276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042DA">
        <w:rPr>
          <w:rFonts w:ascii="Courier New" w:eastAsia="Times New Roman" w:hAnsi="Courier New" w:cs="Courier New"/>
          <w:sz w:val="20"/>
          <w:szCs w:val="20"/>
        </w:rPr>
        <w:t>    - class_name: org.apache.cassandra.locator.SimpleSeedProvider  </w:t>
      </w:r>
    </w:p>
    <w:p w14:paraId="10C3D1C7" w14:textId="77777777" w:rsidR="006900BD" w:rsidRPr="00A042DA" w:rsidRDefault="006900BD" w:rsidP="00A042DA">
      <w:pPr>
        <w:spacing w:after="0" w:line="276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042DA">
        <w:rPr>
          <w:rFonts w:ascii="Courier New" w:eastAsia="Times New Roman" w:hAnsi="Courier New" w:cs="Courier New"/>
          <w:sz w:val="20"/>
          <w:szCs w:val="20"/>
        </w:rPr>
        <w:t xml:space="preserve">          - </w:t>
      </w:r>
      <w:proofErr w:type="gramStart"/>
      <w:r w:rsidRPr="00A042DA">
        <w:rPr>
          <w:rFonts w:ascii="Courier New" w:eastAsia="Times New Roman" w:hAnsi="Courier New" w:cs="Courier New"/>
          <w:sz w:val="20"/>
          <w:szCs w:val="20"/>
        </w:rPr>
        <w:t>seeds</w:t>
      </w:r>
      <w:proofErr w:type="gramEnd"/>
      <w:r w:rsidRPr="00A042DA">
        <w:rPr>
          <w:rFonts w:ascii="Courier New" w:eastAsia="Times New Roman" w:hAnsi="Courier New" w:cs="Courier New"/>
          <w:sz w:val="20"/>
          <w:szCs w:val="20"/>
        </w:rPr>
        <w:t>: "Valet1,Valet2,Valet3"</w:t>
      </w:r>
    </w:p>
    <w:p w14:paraId="43538A5F" w14:textId="77777777" w:rsidR="006900BD" w:rsidRDefault="006900BD" w:rsidP="006900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6F0387F" w14:textId="2F5DC678" w:rsidR="006900BD" w:rsidRDefault="006900BD" w:rsidP="00B7018C">
      <w:pPr>
        <w:pStyle w:val="Heading2"/>
        <w:numPr>
          <w:ilvl w:val="2"/>
          <w:numId w:val="14"/>
        </w:numPr>
      </w:pPr>
      <w:bookmarkStart w:id="22" w:name="_Toc452473976"/>
      <w:r w:rsidRPr="00B7018C">
        <w:t>Supervisor</w:t>
      </w:r>
      <w:r w:rsidR="00B7229A">
        <w:t xml:space="preserve"> (HaValet watchdog)</w:t>
      </w:r>
      <w:bookmarkEnd w:id="22"/>
    </w:p>
    <w:p w14:paraId="78B4661B" w14:textId="55A9AF09" w:rsidR="006900BD" w:rsidRDefault="009F6FDD" w:rsidP="009F6FDD">
      <w:pPr>
        <w:spacing w:after="200" w:line="276" w:lineRule="auto"/>
        <w:ind w:left="720"/>
      </w:pPr>
      <w:r>
        <w:t>V</w:t>
      </w:r>
      <w:r w:rsidR="006900BD">
        <w:t xml:space="preserve">erify in </w:t>
      </w:r>
      <w:r w:rsidR="006900BD" w:rsidRPr="00A042DA">
        <w:rPr>
          <w:rFonts w:ascii="Courier New" w:eastAsia="Times New Roman" w:hAnsi="Courier New" w:cs="Courier New"/>
          <w:sz w:val="20"/>
          <w:szCs w:val="20"/>
        </w:rPr>
        <w:t>/etc/supervisor/conf.d/HAValet.conf</w:t>
      </w:r>
      <w:r w:rsidR="006900BD">
        <w:t>:</w:t>
      </w:r>
    </w:p>
    <w:p w14:paraId="3BBE1152" w14:textId="77777777" w:rsidR="006900BD" w:rsidRPr="00A042DA" w:rsidRDefault="006900BD" w:rsidP="00A042DA">
      <w:pPr>
        <w:spacing w:after="0" w:line="276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042DA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A042DA">
        <w:rPr>
          <w:rFonts w:ascii="Courier New" w:eastAsia="Times New Roman" w:hAnsi="Courier New" w:cs="Courier New"/>
          <w:sz w:val="20"/>
          <w:szCs w:val="20"/>
        </w:rPr>
        <w:t>program:</w:t>
      </w:r>
      <w:proofErr w:type="gramEnd"/>
      <w:r w:rsidRPr="00A042DA">
        <w:rPr>
          <w:rFonts w:ascii="Courier New" w:eastAsia="Times New Roman" w:hAnsi="Courier New" w:cs="Courier New"/>
          <w:sz w:val="20"/>
          <w:szCs w:val="20"/>
        </w:rPr>
        <w:t>HAValet]</w:t>
      </w:r>
    </w:p>
    <w:p w14:paraId="05AB45D8" w14:textId="68A984DB" w:rsidR="006900BD" w:rsidRPr="00A042DA" w:rsidRDefault="006900BD" w:rsidP="00A042DA">
      <w:pPr>
        <w:spacing w:after="0" w:line="276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042DA">
        <w:rPr>
          <w:rFonts w:ascii="Courier New" w:eastAsia="Times New Roman" w:hAnsi="Courier New" w:cs="Courier New"/>
          <w:sz w:val="20"/>
          <w:szCs w:val="20"/>
        </w:rPr>
        <w:t>command=</w:t>
      </w:r>
      <w:proofErr w:type="gramEnd"/>
      <w:r w:rsidRPr="00A042DA">
        <w:rPr>
          <w:rFonts w:ascii="Courier New" w:eastAsia="Times New Roman" w:hAnsi="Courier New" w:cs="Courier New"/>
          <w:sz w:val="20"/>
          <w:szCs w:val="20"/>
        </w:rPr>
        <w:t xml:space="preserve">python </w:t>
      </w:r>
      <w:r w:rsidR="00A042DA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commentRangeStart w:id="23"/>
      <w:r w:rsidRPr="00A042DA">
        <w:rPr>
          <w:rFonts w:ascii="Courier New" w:eastAsia="Times New Roman" w:hAnsi="Courier New" w:cs="Courier New"/>
          <w:sz w:val="20"/>
          <w:szCs w:val="20"/>
        </w:rPr>
        <w:t>/</w:t>
      </w:r>
      <w:commentRangeEnd w:id="23"/>
      <w:r w:rsidR="001B1369" w:rsidRPr="00A042DA">
        <w:rPr>
          <w:rFonts w:ascii="Courier New" w:eastAsia="Times New Roman" w:hAnsi="Courier New" w:cs="Courier New"/>
          <w:sz w:val="20"/>
          <w:szCs w:val="20"/>
        </w:rPr>
        <w:commentReference w:id="23"/>
      </w:r>
      <w:r w:rsidRPr="00A042DA">
        <w:rPr>
          <w:rFonts w:ascii="Courier New" w:eastAsia="Times New Roman" w:hAnsi="Courier New" w:cs="Courier New"/>
          <w:sz w:val="20"/>
          <w:szCs w:val="20"/>
        </w:rPr>
        <w:t>allegro/havalet/ha_valet.py</w:t>
      </w:r>
      <w:r w:rsidR="0087048C" w:rsidRPr="00A042DA">
        <w:rPr>
          <w:rFonts w:ascii="Courier New" w:eastAsia="Times New Roman" w:hAnsi="Courier New" w:cs="Courier New"/>
          <w:sz w:val="20"/>
          <w:szCs w:val="20"/>
        </w:rPr>
        <w:t xml:space="preserve"> –f </w:t>
      </w:r>
      <w:r w:rsidR="00A042DA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r w:rsidR="0087048C" w:rsidRPr="00A042DA">
        <w:rPr>
          <w:rFonts w:ascii="Courier New" w:eastAsia="Times New Roman" w:hAnsi="Courier New" w:cs="Courier New"/>
          <w:sz w:val="20"/>
          <w:szCs w:val="20"/>
        </w:rPr>
        <w:t>/allegro/havalet/ha_valet.cfg</w:t>
      </w:r>
    </w:p>
    <w:p w14:paraId="70F31DA3" w14:textId="77777777" w:rsidR="00DC6069" w:rsidRDefault="00DC6069" w:rsidP="00006DEF">
      <w:pPr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1BE9357" w14:textId="07271806" w:rsidR="00AF7F56" w:rsidRDefault="00AF7F56" w:rsidP="00AF7F56">
      <w:pPr>
        <w:pStyle w:val="Heading2"/>
        <w:numPr>
          <w:ilvl w:val="2"/>
          <w:numId w:val="14"/>
        </w:numPr>
      </w:pPr>
      <w:bookmarkStart w:id="24" w:name="_Toc452473977"/>
      <w:r w:rsidRPr="00AF7F56">
        <w:t>Ostro Event Listener</w:t>
      </w:r>
      <w:bookmarkEnd w:id="24"/>
    </w:p>
    <w:p w14:paraId="2DB82EB6" w14:textId="77777777" w:rsidR="0046477E" w:rsidRDefault="0046477E" w:rsidP="0046477E">
      <w:pPr>
        <w:ind w:left="720"/>
      </w:pPr>
      <w:r>
        <w:t>I</w:t>
      </w:r>
      <w:r w:rsidR="00AF7F56">
        <w:t xml:space="preserve">n </w:t>
      </w:r>
      <w:r w:rsidR="00AF7F56" w:rsidRPr="00B256D2">
        <w:rPr>
          <w:rFonts w:ascii="Courier New" w:eastAsia="Times New Roman" w:hAnsi="Courier New" w:cs="Courier New"/>
          <w:sz w:val="20"/>
          <w:szCs w:val="20"/>
        </w:rPr>
        <w:t>/etc/supervisor/conf.d/listener.conf</w:t>
      </w:r>
      <w:r w:rsidR="00AF7F56">
        <w:t xml:space="preserve"> </w:t>
      </w:r>
      <w:r>
        <w:t xml:space="preserve">verify </w:t>
      </w:r>
      <w:r w:rsidR="00AF7F56">
        <w:t>that the parameters value</w:t>
      </w:r>
      <w:r>
        <w:t>s</w:t>
      </w:r>
      <w:r w:rsidR="00AF7F56">
        <w:t xml:space="preserve"> aligned with your cloud configuration </w:t>
      </w:r>
    </w:p>
    <w:p w14:paraId="3AFFF432" w14:textId="613BE72D" w:rsidR="00AF7F56" w:rsidRDefault="00AF7F56" w:rsidP="0046477E">
      <w:pPr>
        <w:ind w:left="720"/>
      </w:pPr>
      <w:r>
        <w:t>(</w:t>
      </w:r>
      <w:r w:rsidR="0046477E">
        <w:t>-</w:t>
      </w:r>
      <w:r>
        <w:t xml:space="preserve">H </w:t>
      </w:r>
      <w:r w:rsidR="0046477E"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- c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ompute node on which rabbitmq is running</w:t>
      </w:r>
      <w:r>
        <w:t xml:space="preserve">, </w:t>
      </w:r>
    </w:p>
    <w:p w14:paraId="5ABA6C09" w14:textId="4834FE65" w:rsidR="0046477E" w:rsidRDefault="00AF7F56" w:rsidP="0005123A">
      <w:pPr>
        <w:ind w:left="720"/>
      </w:pPr>
      <w:r>
        <w:lastRenderedPageBreak/>
        <w:t xml:space="preserve">-u </w:t>
      </w:r>
      <w:r w:rsidR="0046477E"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- r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abbitmq</w:t>
      </w:r>
      <w:r w:rsidRPr="00AF7F56"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 xml:space="preserve"> </w:t>
      </w:r>
      <w:r w:rsidR="00A042DA" w:rsidRPr="00AF7F56"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user</w:t>
      </w:r>
      <w:r w:rsidR="00A042DA">
        <w:t xml:space="preserve"> values</w:t>
      </w:r>
      <w:r>
        <w:t>.</w:t>
      </w:r>
    </w:p>
    <w:p w14:paraId="5630E0C8" w14:textId="2A2BA79B" w:rsidR="00AF7F56" w:rsidRPr="00AF7F56" w:rsidRDefault="00AF7F56" w:rsidP="00A042DA">
      <w:pPr>
        <w:ind w:left="720"/>
      </w:pPr>
      <w:commentRangeStart w:id="25"/>
      <w:r>
        <w:t xml:space="preserve">Refer to </w:t>
      </w:r>
      <w:commentRangeEnd w:id="25"/>
      <w:r w:rsidR="001B1369">
        <w:rPr>
          <w:rStyle w:val="CommentReference"/>
        </w:rPr>
        <w:commentReference w:id="25"/>
      </w:r>
      <w:hyperlink r:id="rId24" w:history="1">
        <w:r w:rsidR="00A042DA" w:rsidRPr="00910019">
          <w:rPr>
            <w:rStyle w:val="Hyperlink"/>
          </w:rPr>
          <w:t>http://valet.research.att.com/</w:t>
        </w:r>
      </w:hyperlink>
      <w:r w:rsidR="00A042DA">
        <w:t xml:space="preserve"> (“ostro-listener”)</w:t>
      </w:r>
      <w:r w:rsidR="00A042DA">
        <w:t xml:space="preserve"> </w:t>
      </w:r>
      <w:r w:rsidR="0046477E">
        <w:t>for further reference</w:t>
      </w:r>
      <w:r>
        <w:t>).</w:t>
      </w:r>
    </w:p>
    <w:p w14:paraId="16A314C9" w14:textId="77777777" w:rsidR="001F426E" w:rsidRDefault="001F426E" w:rsidP="006900BD">
      <w:pPr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09612808" w14:textId="77777777" w:rsidR="001F426E" w:rsidRPr="006900BD" w:rsidRDefault="001F426E" w:rsidP="006900BD">
      <w:pPr>
        <w:ind w:firstLine="720"/>
      </w:pPr>
    </w:p>
    <w:p w14:paraId="6F49798B" w14:textId="77777777" w:rsidR="00E703B8" w:rsidRDefault="00E703B8" w:rsidP="006900BD">
      <w:pPr>
        <w:pStyle w:val="Heading2"/>
        <w:numPr>
          <w:ilvl w:val="1"/>
          <w:numId w:val="14"/>
        </w:numPr>
      </w:pPr>
      <w:bookmarkStart w:id="26" w:name="_Toc452473978"/>
      <w:r>
        <w:t>Configuring Valet o</w:t>
      </w:r>
      <w:r w:rsidRPr="00734187">
        <w:t xml:space="preserve">n </w:t>
      </w:r>
      <w:r>
        <w:t>Host Valet2</w:t>
      </w:r>
      <w:bookmarkEnd w:id="26"/>
    </w:p>
    <w:p w14:paraId="70C8C400" w14:textId="00B57215" w:rsidR="006900BD" w:rsidRDefault="00B7229A" w:rsidP="00306A8E">
      <w:pPr>
        <w:pStyle w:val="Heading2"/>
        <w:numPr>
          <w:ilvl w:val="2"/>
          <w:numId w:val="14"/>
        </w:numPr>
      </w:pPr>
      <w:bookmarkStart w:id="27" w:name="_Toc452473979"/>
      <w:r>
        <w:t>HaValet</w:t>
      </w:r>
      <w:bookmarkEnd w:id="27"/>
    </w:p>
    <w:p w14:paraId="6114339A" w14:textId="77777777" w:rsidR="0087048C" w:rsidRPr="0013207F" w:rsidRDefault="0087048C" w:rsidP="0087048C">
      <w:pPr>
        <w:pStyle w:val="ListParagraph"/>
        <w:numPr>
          <w:ilvl w:val="1"/>
          <w:numId w:val="5"/>
        </w:numPr>
        <w:spacing w:after="200" w:line="276" w:lineRule="auto"/>
      </w:pPr>
      <w:commentRangeStart w:id="28"/>
      <w:r w:rsidRPr="0013207F">
        <w:t xml:space="preserve">Disable </w:t>
      </w:r>
      <w:r>
        <w:t xml:space="preserve">ostro </w:t>
      </w:r>
      <w:r w:rsidRPr="0013207F">
        <w:t xml:space="preserve">event listener </w:t>
      </w:r>
      <w:commentRangeEnd w:id="28"/>
      <w:r w:rsidR="001B1369">
        <w:rPr>
          <w:rStyle w:val="CommentReference"/>
        </w:rPr>
        <w:commentReference w:id="28"/>
      </w:r>
    </w:p>
    <w:p w14:paraId="5F0C81AC" w14:textId="77777777" w:rsidR="0087048C" w:rsidRPr="00B256D2" w:rsidRDefault="0087048C" w:rsidP="00B256D2">
      <w:pPr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56D2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B256D2">
        <w:rPr>
          <w:rFonts w:ascii="Courier New" w:eastAsia="Times New Roman" w:hAnsi="Courier New" w:cs="Courier New"/>
          <w:sz w:val="20"/>
          <w:szCs w:val="20"/>
        </w:rPr>
        <w:t xml:space="preserve"> mv /etc/supervisor/conf.d/listener.conf /etc/supervisor/conf.d/listener.down</w:t>
      </w:r>
    </w:p>
    <w:p w14:paraId="7DD77E72" w14:textId="77777777" w:rsidR="0087048C" w:rsidRDefault="0087048C" w:rsidP="0087048C">
      <w:pPr>
        <w:pStyle w:val="ListParagraph"/>
        <w:spacing w:after="200" w:line="276" w:lineRule="auto"/>
        <w:ind w:left="1440"/>
      </w:pPr>
    </w:p>
    <w:p w14:paraId="4F1AC8E2" w14:textId="3F63F811" w:rsidR="006900BD" w:rsidRDefault="006900BD" w:rsidP="00B256D2">
      <w:pPr>
        <w:pStyle w:val="ListParagraph"/>
        <w:numPr>
          <w:ilvl w:val="1"/>
          <w:numId w:val="5"/>
        </w:numPr>
        <w:spacing w:after="200" w:line="276" w:lineRule="auto"/>
      </w:pPr>
      <w:r>
        <w:t xml:space="preserve">In </w:t>
      </w:r>
      <w:r w:rsidR="00B256D2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r w:rsidR="00B256D2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Pr="00B256D2">
        <w:rPr>
          <w:rFonts w:ascii="Courier New" w:eastAsia="Times New Roman" w:hAnsi="Courier New" w:cs="Courier New"/>
          <w:sz w:val="20"/>
          <w:szCs w:val="20"/>
        </w:rPr>
        <w:t>allegro/havalet/ha_valet.cfg</w:t>
      </w:r>
      <w:r>
        <w:t xml:space="preserve"> – </w:t>
      </w:r>
      <w:r w:rsidRPr="004D700E">
        <w:rPr>
          <w:b/>
          <w:bCs/>
        </w:rPr>
        <w:t>set</w:t>
      </w:r>
      <w:r>
        <w:t xml:space="preserve"> following properties in ‘Ostro’ section:</w:t>
      </w:r>
    </w:p>
    <w:p w14:paraId="51996E7A" w14:textId="77777777" w:rsidR="006900BD" w:rsidRPr="00B256D2" w:rsidRDefault="006900B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B256D2">
        <w:rPr>
          <w:rFonts w:ascii="Courier New" w:eastAsia="Times New Roman" w:hAnsi="Courier New" w:cs="Courier New"/>
          <w:sz w:val="20"/>
          <w:szCs w:val="20"/>
        </w:rPr>
        <w:t>stand_by_list=Valet1, Valet2</w:t>
      </w:r>
    </w:p>
    <w:p w14:paraId="06301923" w14:textId="77777777" w:rsidR="006900BD" w:rsidRPr="00B256D2" w:rsidRDefault="006900B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56D2">
        <w:rPr>
          <w:rFonts w:ascii="Courier New" w:eastAsia="Times New Roman" w:hAnsi="Courier New" w:cs="Courier New"/>
          <w:sz w:val="20"/>
          <w:szCs w:val="20"/>
        </w:rPr>
        <w:t>host=</w:t>
      </w:r>
      <w:proofErr w:type="gramEnd"/>
      <w:r w:rsidRPr="00B256D2">
        <w:rPr>
          <w:rFonts w:ascii="Courier New" w:eastAsia="Times New Roman" w:hAnsi="Courier New" w:cs="Courier New"/>
          <w:sz w:val="20"/>
          <w:szCs w:val="20"/>
        </w:rPr>
        <w:t>Valet2</w:t>
      </w:r>
    </w:p>
    <w:p w14:paraId="7E410CE2" w14:textId="77777777" w:rsidR="006900BD" w:rsidRPr="00B256D2" w:rsidRDefault="006900BD" w:rsidP="00B256D2">
      <w:pPr>
        <w:spacing w:after="0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56D2">
        <w:rPr>
          <w:rFonts w:ascii="Courier New" w:eastAsia="Times New Roman" w:hAnsi="Courier New" w:cs="Courier New"/>
          <w:sz w:val="20"/>
          <w:szCs w:val="20"/>
        </w:rPr>
        <w:t>priority=</w:t>
      </w:r>
      <w:proofErr w:type="gramEnd"/>
      <w:r w:rsidRPr="00B256D2">
        <w:rPr>
          <w:rFonts w:ascii="Courier New" w:eastAsia="Times New Roman" w:hAnsi="Courier New" w:cs="Courier New"/>
          <w:sz w:val="20"/>
          <w:szCs w:val="20"/>
        </w:rPr>
        <w:t>2</w:t>
      </w:r>
    </w:p>
    <w:p w14:paraId="20982AA5" w14:textId="77777777" w:rsidR="007E3AA6" w:rsidRDefault="007E3AA6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8A8CF31" w14:textId="7D22C99A" w:rsidR="006900BD" w:rsidRDefault="00B7229A" w:rsidP="00306A8E">
      <w:pPr>
        <w:pStyle w:val="Heading2"/>
        <w:numPr>
          <w:ilvl w:val="2"/>
          <w:numId w:val="14"/>
        </w:numPr>
      </w:pPr>
      <w:bookmarkStart w:id="29" w:name="_Toc452473980"/>
      <w:r>
        <w:t>Valet API</w:t>
      </w:r>
      <w:bookmarkEnd w:id="29"/>
    </w:p>
    <w:p w14:paraId="4F2136B5" w14:textId="78BD68F1" w:rsidR="006900BD" w:rsidRDefault="006900BD" w:rsidP="0004130D">
      <w:pPr>
        <w:spacing w:after="200" w:line="276" w:lineRule="auto"/>
        <w:ind w:left="1080"/>
      </w:pPr>
      <w:r>
        <w:t xml:space="preserve">Verify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Pr="0004130D">
        <w:rPr>
          <w:rFonts w:ascii="Courier New" w:eastAsia="Times New Roman" w:hAnsi="Courier New" w:cs="Courier New"/>
          <w:sz w:val="20"/>
          <w:szCs w:val="20"/>
        </w:rPr>
        <w:t>allegro/</w:t>
      </w:r>
      <w:r w:rsidR="007E3AA6" w:rsidRPr="0004130D">
        <w:rPr>
          <w:rFonts w:ascii="Courier New" w:eastAsia="Times New Roman" w:hAnsi="Courier New" w:cs="Courier New"/>
          <w:sz w:val="20"/>
          <w:szCs w:val="20"/>
        </w:rPr>
        <w:t>valet_api</w:t>
      </w:r>
      <w:r w:rsidRPr="0004130D">
        <w:rPr>
          <w:rFonts w:ascii="Courier New" w:eastAsia="Times New Roman" w:hAnsi="Courier New" w:cs="Courier New"/>
          <w:sz w:val="20"/>
          <w:szCs w:val="20"/>
        </w:rPr>
        <w:t xml:space="preserve">/config.py </w:t>
      </w:r>
      <w:r>
        <w:t>– in ‘music’ section</w:t>
      </w:r>
    </w:p>
    <w:p w14:paraId="483CA887" w14:textId="77777777" w:rsidR="006900BD" w:rsidRPr="0004130D" w:rsidRDefault="006900BD" w:rsidP="0004130D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130D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04130D">
        <w:rPr>
          <w:rFonts w:ascii="Courier New" w:eastAsia="Times New Roman" w:hAnsi="Courier New" w:cs="Courier New"/>
          <w:sz w:val="20"/>
          <w:szCs w:val="20"/>
        </w:rPr>
        <w:t>: Valet2</w:t>
      </w:r>
    </w:p>
    <w:p w14:paraId="5A1A16A9" w14:textId="77777777" w:rsidR="006900BD" w:rsidRPr="0004130D" w:rsidRDefault="006900BD" w:rsidP="0004130D">
      <w:pPr>
        <w:spacing w:after="0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130D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04130D">
        <w:rPr>
          <w:rFonts w:ascii="Courier New" w:eastAsia="Times New Roman" w:hAnsi="Courier New" w:cs="Courier New"/>
          <w:sz w:val="20"/>
          <w:szCs w:val="20"/>
        </w:rPr>
        <w:t>: &lt;comma separated ip’s of Valet1 and Valet2 hosts&gt;</w:t>
      </w:r>
    </w:p>
    <w:p w14:paraId="35E44682" w14:textId="038BDFA6" w:rsidR="006900BD" w:rsidRPr="00E50BD8" w:rsidRDefault="007E3AA6" w:rsidP="0004130D">
      <w:pPr>
        <w:spacing w:after="200" w:line="276" w:lineRule="auto"/>
        <w:ind w:left="108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allegro/valet_api/config.py</w:t>
      </w:r>
      <w:r w:rsidRPr="00E50BD8">
        <w:t xml:space="preserve"> identity</w:t>
      </w:r>
      <w:r>
        <w:t xml:space="preserve"> parameters </w:t>
      </w:r>
      <w:r w:rsidR="003A7490">
        <w:t xml:space="preserve">according </w:t>
      </w:r>
      <w:r>
        <w:t>your cloud configuration</w:t>
      </w:r>
      <w:r w:rsidR="006900BD">
        <w:t>.</w:t>
      </w:r>
    </w:p>
    <w:p w14:paraId="1171BF66" w14:textId="013D686E" w:rsidR="0060042F" w:rsidRPr="00E50BD8" w:rsidRDefault="0060042F" w:rsidP="0004130D">
      <w:pPr>
        <w:spacing w:after="200" w:line="276" w:lineRule="auto"/>
        <w:ind w:left="108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allegro/valet_api/config.py</w:t>
      </w:r>
      <w:r w:rsidR="0004130D">
        <w:t xml:space="preserve"> </w:t>
      </w:r>
      <w:r>
        <w:t>messaging parameters according your cloud configuration.</w:t>
      </w:r>
    </w:p>
    <w:p w14:paraId="53C85B2F" w14:textId="77777777" w:rsidR="0060042F" w:rsidRDefault="0060042F" w:rsidP="0060042F">
      <w:pPr>
        <w:pStyle w:val="ListParagraph"/>
        <w:spacing w:after="200" w:line="276" w:lineRule="auto"/>
        <w:ind w:left="1080"/>
      </w:pPr>
    </w:p>
    <w:p w14:paraId="485EFD94" w14:textId="15CE1C99" w:rsidR="006900BD" w:rsidRDefault="00B7229A" w:rsidP="00306A8E">
      <w:pPr>
        <w:pStyle w:val="Heading2"/>
        <w:numPr>
          <w:ilvl w:val="2"/>
          <w:numId w:val="14"/>
        </w:numPr>
      </w:pPr>
      <w:bookmarkStart w:id="30" w:name="_Toc452473981"/>
      <w:r>
        <w:t>Ostro</w:t>
      </w:r>
      <w:bookmarkEnd w:id="30"/>
    </w:p>
    <w:p w14:paraId="7F32F8FE" w14:textId="0532F12B" w:rsidR="006900BD" w:rsidRPr="00A803A9" w:rsidRDefault="006900BD" w:rsidP="0004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t xml:space="preserve">Verify following parameters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Pr="0004130D">
        <w:rPr>
          <w:rFonts w:ascii="Courier New" w:eastAsia="Times New Roman" w:hAnsi="Courier New" w:cs="Courier New"/>
          <w:sz w:val="20"/>
          <w:szCs w:val="20"/>
        </w:rPr>
        <w:t>ostro/code/ostro/ostro.cfg</w:t>
      </w:r>
      <w:r>
        <w:t xml:space="preserve"> </w:t>
      </w:r>
    </w:p>
    <w:p w14:paraId="61872D7F" w14:textId="77777777" w:rsidR="006900BD" w:rsidRPr="00BE22E7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BE22E7">
        <w:rPr>
          <w:rFonts w:ascii="Courier New" w:eastAsia="Times New Roman" w:hAnsi="Courier New" w:cs="Courier New"/>
          <w:sz w:val="20"/>
          <w:szCs w:val="20"/>
        </w:rPr>
        <w:t>Priority=2</w:t>
      </w:r>
    </w:p>
    <w:p w14:paraId="19E9397B" w14:textId="77777777" w:rsidR="006900BD" w:rsidRPr="00BE22E7" w:rsidRDefault="006900BD" w:rsidP="0018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BE22E7">
        <w:rPr>
          <w:rFonts w:ascii="Courier New" w:eastAsia="Times New Roman" w:hAnsi="Courier New" w:cs="Courier New"/>
          <w:sz w:val="20"/>
          <w:szCs w:val="20"/>
        </w:rPr>
        <w:t>control_loc</w:t>
      </w:r>
      <w:r w:rsidR="007E3AA6" w:rsidRPr="006F6C75">
        <w:rPr>
          <w:rFonts w:ascii="Courier New" w:eastAsia="Times New Roman" w:hAnsi="Courier New" w:cs="Courier New"/>
          <w:sz w:val="20"/>
          <w:szCs w:val="20"/>
        </w:rPr>
        <w:t>=&lt;</w:t>
      </w:r>
      <w:r w:rsidR="00184D6E">
        <w:rPr>
          <w:rFonts w:ascii="Courier New" w:eastAsia="Times New Roman" w:hAnsi="Courier New" w:cs="Courier New"/>
          <w:b/>
          <w:bCs/>
          <w:sz w:val="20"/>
          <w:szCs w:val="20"/>
        </w:rPr>
        <w:t>Controller</w:t>
      </w:r>
      <w:r w:rsidR="007E3AA6" w:rsidRPr="000F7A3B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IP</w:t>
      </w:r>
      <w:r w:rsidR="007E3AA6"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34EDD15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6C75">
        <w:rPr>
          <w:rFonts w:ascii="Courier New" w:eastAsia="Times New Roman" w:hAnsi="Courier New" w:cs="Courier New"/>
          <w:sz w:val="20"/>
          <w:szCs w:val="20"/>
        </w:rPr>
        <w:t>ip</w:t>
      </w:r>
      <w:proofErr w:type="gramEnd"/>
      <w:r w:rsidRPr="006F6C75">
        <w:rPr>
          <w:rFonts w:ascii="Courier New" w:eastAsia="Times New Roman" w:hAnsi="Courier New" w:cs="Courier New"/>
          <w:sz w:val="20"/>
          <w:szCs w:val="20"/>
        </w:rPr>
        <w:t>=&lt;</w:t>
      </w:r>
      <w:r w:rsidRPr="000F7A3B">
        <w:rPr>
          <w:rFonts w:ascii="Courier New" w:eastAsia="Times New Roman" w:hAnsi="Courier New" w:cs="Courier New"/>
          <w:b/>
          <w:bCs/>
          <w:sz w:val="20"/>
          <w:szCs w:val="20"/>
        </w:rPr>
        <w:t>Valet2 IP</w:t>
      </w:r>
      <w:r w:rsidRPr="006F6C75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384275A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6F6C75">
        <w:rPr>
          <w:rFonts w:ascii="Courier New" w:eastAsia="Times New Roman" w:hAnsi="Courier New" w:cs="Courier New"/>
          <w:sz w:val="20"/>
          <w:szCs w:val="20"/>
        </w:rPr>
        <w:t>replication_factor=3</w:t>
      </w:r>
    </w:p>
    <w:p w14:paraId="1FE66E6E" w14:textId="77777777" w:rsidR="006900BD" w:rsidRPr="006F6C75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276"/>
        <w:rPr>
          <w:rFonts w:ascii="Courier New" w:eastAsia="Times New Roman" w:hAnsi="Courier New" w:cs="Courier New"/>
          <w:sz w:val="20"/>
          <w:szCs w:val="20"/>
        </w:rPr>
      </w:pPr>
      <w:r w:rsidRPr="006F6C75">
        <w:rPr>
          <w:rFonts w:ascii="Courier New" w:eastAsia="Times New Roman" w:hAnsi="Courier New" w:cs="Courier New"/>
          <w:sz w:val="20"/>
          <w:szCs w:val="20"/>
        </w:rPr>
        <w:t>db_hosts = Valet1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6F6C75">
        <w:rPr>
          <w:rFonts w:ascii="Courier New" w:eastAsia="Times New Roman" w:hAnsi="Courier New" w:cs="Courier New"/>
          <w:sz w:val="20"/>
          <w:szCs w:val="20"/>
        </w:rPr>
        <w:t>Valet2,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6C75">
        <w:rPr>
          <w:rFonts w:ascii="Courier New" w:eastAsia="Times New Roman" w:hAnsi="Courier New" w:cs="Courier New"/>
          <w:sz w:val="20"/>
          <w:szCs w:val="20"/>
        </w:rPr>
        <w:t>Valet3</w:t>
      </w:r>
    </w:p>
    <w:p w14:paraId="6627376B" w14:textId="38CC7B35" w:rsidR="006900BD" w:rsidRDefault="002042B4" w:rsidP="0004130D">
      <w:pPr>
        <w:spacing w:after="200" w:line="276" w:lineRule="auto"/>
        <w:ind w:left="1080"/>
      </w:pPr>
      <w:r>
        <w:t xml:space="preserve">Set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r w:rsidR="0004130D" w:rsidRPr="00B256D2">
        <w:rPr>
          <w:rFonts w:ascii="Courier New" w:eastAsia="Times New Roman" w:hAnsi="Courier New" w:cs="Courier New"/>
          <w:sz w:val="20"/>
          <w:szCs w:val="20"/>
        </w:rPr>
        <w:t>/</w:t>
      </w:r>
      <w:r w:rsidR="0004130D">
        <w:rPr>
          <w:rFonts w:ascii="Courier New" w:eastAsia="Times New Roman" w:hAnsi="Courier New" w:cs="Courier New"/>
          <w:sz w:val="20"/>
          <w:szCs w:val="20"/>
        </w:rPr>
        <w:t xml:space="preserve">ostro/code/ostro/ostroa.auth </w:t>
      </w:r>
      <w:r>
        <w:t>authentication parameters according your cloud configuration.</w:t>
      </w:r>
      <w:r w:rsidR="006900BD">
        <w:t xml:space="preserve"> </w:t>
      </w:r>
    </w:p>
    <w:p w14:paraId="1F23102E" w14:textId="6E554AE5" w:rsidR="00306A8E" w:rsidRDefault="006900BD" w:rsidP="00306A8E">
      <w:pPr>
        <w:pStyle w:val="Heading2"/>
        <w:numPr>
          <w:ilvl w:val="2"/>
          <w:numId w:val="14"/>
        </w:numPr>
      </w:pPr>
      <w:bookmarkStart w:id="31" w:name="_Toc452473982"/>
      <w:r>
        <w:t>M</w:t>
      </w:r>
      <w:r w:rsidR="00B7229A">
        <w:t>usic</w:t>
      </w:r>
      <w:bookmarkEnd w:id="31"/>
    </w:p>
    <w:p w14:paraId="0985EC53" w14:textId="1F307F7E" w:rsidR="006900BD" w:rsidRDefault="00DA0F31" w:rsidP="00A803A9">
      <w:pPr>
        <w:spacing w:after="200" w:line="276" w:lineRule="auto"/>
        <w:ind w:left="1080"/>
      </w:pPr>
      <w:r>
        <w:t xml:space="preserve"> </w:t>
      </w:r>
      <w:r w:rsidRPr="007E3AA6">
        <w:t>Verify run permissions on ~/musicHealthCheck.sh</w:t>
      </w:r>
    </w:p>
    <w:p w14:paraId="3A9D0D76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32" w:name="_Toc452473983"/>
      <w:r>
        <w:lastRenderedPageBreak/>
        <w:t>Zookeeper</w:t>
      </w:r>
      <w:bookmarkEnd w:id="32"/>
    </w:p>
    <w:p w14:paraId="6C98A705" w14:textId="4DC60044" w:rsidR="00306A8E" w:rsidRDefault="004B31FA" w:rsidP="004B31FA">
      <w:pPr>
        <w:spacing w:after="200" w:line="276" w:lineRule="auto"/>
        <w:ind w:left="1080"/>
      </w:pPr>
      <w:r>
        <w:t xml:space="preserve">Set 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/var/zookeeper/myid</w:t>
      </w:r>
      <w:r w:rsidR="006900BD">
        <w:t xml:space="preserve"> – </w:t>
      </w:r>
      <w:r>
        <w:t xml:space="preserve">to </w:t>
      </w:r>
      <w:r w:rsidR="006900BD">
        <w:t xml:space="preserve">contain </w:t>
      </w:r>
      <w:r w:rsidR="00306A8E">
        <w:t>–</w:t>
      </w:r>
      <w:r w:rsidR="006900BD">
        <w:t xml:space="preserve"> 2</w:t>
      </w:r>
    </w:p>
    <w:p w14:paraId="6323D7B1" w14:textId="56812695" w:rsidR="006900BD" w:rsidRDefault="006900BD" w:rsidP="0004130D">
      <w:pPr>
        <w:spacing w:after="200" w:line="276" w:lineRule="auto"/>
        <w:ind w:left="1080"/>
      </w:pPr>
      <w:r>
        <w:t xml:space="preserve">Verify zookeeper config file: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r w:rsidRPr="0004130D">
        <w:rPr>
          <w:rFonts w:ascii="Courier New" w:eastAsia="Times New Roman" w:hAnsi="Courier New" w:cs="Courier New"/>
          <w:sz w:val="20"/>
          <w:szCs w:val="20"/>
        </w:rPr>
        <w:t>/</w:t>
      </w:r>
      <w:r w:rsidR="00E169D3" w:rsidRPr="0004130D">
        <w:rPr>
          <w:rFonts w:ascii="Courier New" w:eastAsia="Times New Roman" w:hAnsi="Courier New" w:cs="Courier New"/>
          <w:sz w:val="20"/>
          <w:szCs w:val="20"/>
        </w:rPr>
        <w:t>zookeeper-3.4.6/</w:t>
      </w:r>
      <w:r w:rsidRPr="0004130D">
        <w:rPr>
          <w:rFonts w:ascii="Courier New" w:eastAsia="Times New Roman" w:hAnsi="Courier New" w:cs="Courier New"/>
          <w:sz w:val="20"/>
          <w:szCs w:val="20"/>
        </w:rPr>
        <w:t>conf/zoo.cfg</w:t>
      </w:r>
      <w:r>
        <w:t xml:space="preserve"> – contains:</w:t>
      </w:r>
    </w:p>
    <w:p w14:paraId="7116973C" w14:textId="77777777" w:rsidR="006900BD" w:rsidRPr="00882308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82308">
        <w:rPr>
          <w:rFonts w:ascii="Courier New" w:eastAsia="Times New Roman" w:hAnsi="Courier New" w:cs="Courier New"/>
          <w:sz w:val="20"/>
          <w:szCs w:val="20"/>
        </w:rPr>
        <w:t>server.1=</w:t>
      </w:r>
      <w:r>
        <w:rPr>
          <w:rFonts w:ascii="Courier New" w:eastAsia="Times New Roman" w:hAnsi="Courier New" w:cs="Courier New"/>
          <w:sz w:val="20"/>
          <w:szCs w:val="20"/>
        </w:rPr>
        <w:t>Valet</w:t>
      </w:r>
      <w:r w:rsidRPr="00882308">
        <w:rPr>
          <w:rFonts w:ascii="Courier New" w:eastAsia="Times New Roman" w:hAnsi="Courier New" w:cs="Courier New"/>
          <w:sz w:val="20"/>
          <w:szCs w:val="20"/>
        </w:rPr>
        <w:t>1:2888:3888</w:t>
      </w:r>
    </w:p>
    <w:p w14:paraId="0AB4D542" w14:textId="77777777" w:rsidR="006900BD" w:rsidRPr="00882308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82308">
        <w:rPr>
          <w:rFonts w:ascii="Courier New" w:eastAsia="Times New Roman" w:hAnsi="Courier New" w:cs="Courier New"/>
          <w:sz w:val="20"/>
          <w:szCs w:val="20"/>
        </w:rPr>
        <w:t>server.2=</w:t>
      </w:r>
      <w:r>
        <w:rPr>
          <w:rFonts w:ascii="Courier New" w:eastAsia="Times New Roman" w:hAnsi="Courier New" w:cs="Courier New"/>
          <w:sz w:val="20"/>
          <w:szCs w:val="20"/>
        </w:rPr>
        <w:t>Valet</w:t>
      </w:r>
      <w:r w:rsidRPr="00882308">
        <w:rPr>
          <w:rFonts w:ascii="Courier New" w:eastAsia="Times New Roman" w:hAnsi="Courier New" w:cs="Courier New"/>
          <w:sz w:val="20"/>
          <w:szCs w:val="20"/>
        </w:rPr>
        <w:t>2:2888:3888</w:t>
      </w:r>
    </w:p>
    <w:p w14:paraId="5665ED36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882308">
        <w:rPr>
          <w:rFonts w:ascii="Courier New" w:eastAsia="Times New Roman" w:hAnsi="Courier New" w:cs="Courier New"/>
          <w:sz w:val="20"/>
          <w:szCs w:val="20"/>
        </w:rPr>
        <w:t>server.3=</w:t>
      </w:r>
      <w:r>
        <w:rPr>
          <w:rFonts w:ascii="Courier New" w:eastAsia="Times New Roman" w:hAnsi="Courier New" w:cs="Courier New"/>
          <w:sz w:val="20"/>
          <w:szCs w:val="20"/>
        </w:rPr>
        <w:t>Valet</w:t>
      </w:r>
      <w:r w:rsidRPr="00882308">
        <w:rPr>
          <w:rFonts w:ascii="Courier New" w:eastAsia="Times New Roman" w:hAnsi="Courier New" w:cs="Courier New"/>
          <w:sz w:val="20"/>
          <w:szCs w:val="20"/>
        </w:rPr>
        <w:t>3:2888:3888</w:t>
      </w:r>
    </w:p>
    <w:p w14:paraId="1F4A1F37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99C3859" w14:textId="6B510DFC" w:rsidR="006900BD" w:rsidRDefault="006900BD" w:rsidP="00A803A9">
      <w:pPr>
        <w:pStyle w:val="Heading2"/>
        <w:numPr>
          <w:ilvl w:val="2"/>
          <w:numId w:val="14"/>
        </w:numPr>
      </w:pPr>
      <w:bookmarkStart w:id="33" w:name="_Toc452473984"/>
      <w:r w:rsidRPr="00882308">
        <w:t>Cassandra</w:t>
      </w:r>
      <w:bookmarkEnd w:id="33"/>
    </w:p>
    <w:p w14:paraId="792AB773" w14:textId="199B9CFA" w:rsidR="006900BD" w:rsidRDefault="00A803A9" w:rsidP="0004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916"/>
      </w:pPr>
      <w:r>
        <w:t>V</w:t>
      </w:r>
      <w:r w:rsidR="006900BD">
        <w:t xml:space="preserve">erify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/</w:t>
      </w:r>
      <w:r w:rsidR="00E169D3" w:rsidRPr="0004130D">
        <w:rPr>
          <w:rFonts w:ascii="Courier New" w:eastAsia="Times New Roman" w:hAnsi="Courier New" w:cs="Courier New"/>
          <w:sz w:val="20"/>
          <w:szCs w:val="20"/>
        </w:rPr>
        <w:t>apache-cassandra-2.1.1/conf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/cassandra.yaml</w:t>
      </w:r>
    </w:p>
    <w:p w14:paraId="76CCA033" w14:textId="77777777" w:rsidR="006900BD" w:rsidRPr="00301BC7" w:rsidRDefault="006900BD" w:rsidP="00DC6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ab/>
      </w:r>
      <w:r w:rsidRPr="00301BC7">
        <w:rPr>
          <w:rFonts w:ascii="Courier New" w:eastAsia="Times New Roman" w:hAnsi="Courier New" w:cs="Courier New"/>
          <w:sz w:val="20"/>
          <w:szCs w:val="20"/>
        </w:rPr>
        <w:t>seed_provider:</w:t>
      </w:r>
    </w:p>
    <w:p w14:paraId="232AB43F" w14:textId="77777777" w:rsidR="006900BD" w:rsidRPr="00301BC7" w:rsidRDefault="006900BD" w:rsidP="00DC6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301BC7">
        <w:rPr>
          <w:rFonts w:ascii="Courier New" w:eastAsia="Times New Roman" w:hAnsi="Courier New" w:cs="Courier New"/>
          <w:sz w:val="20"/>
          <w:szCs w:val="20"/>
        </w:rPr>
        <w:t>    - class_name: org.apache.cassandra.locator.SimpleSeedProvider  </w:t>
      </w:r>
    </w:p>
    <w:p w14:paraId="3851A822" w14:textId="77777777" w:rsidR="006900BD" w:rsidRPr="00301BC7" w:rsidRDefault="006900BD" w:rsidP="00DC6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"/>
        <w:rPr>
          <w:rFonts w:ascii="Courier New" w:eastAsia="Times New Roman" w:hAnsi="Courier New" w:cs="Courier New"/>
          <w:sz w:val="20"/>
          <w:szCs w:val="20"/>
        </w:rPr>
      </w:pPr>
      <w:r w:rsidRPr="00301BC7">
        <w:rPr>
          <w:rFonts w:ascii="Courier New" w:eastAsia="Times New Roman" w:hAnsi="Courier New" w:cs="Courier New"/>
          <w:sz w:val="20"/>
          <w:szCs w:val="20"/>
        </w:rPr>
        <w:t xml:space="preserve">          - </w:t>
      </w:r>
      <w:proofErr w:type="gramStart"/>
      <w:r w:rsidRPr="00301BC7">
        <w:rPr>
          <w:rFonts w:ascii="Courier New" w:eastAsia="Times New Roman" w:hAnsi="Courier New" w:cs="Courier New"/>
          <w:sz w:val="20"/>
          <w:szCs w:val="20"/>
        </w:rPr>
        <w:t>seeds</w:t>
      </w:r>
      <w:proofErr w:type="gramEnd"/>
      <w:r w:rsidRPr="00301BC7">
        <w:rPr>
          <w:rFonts w:ascii="Courier New" w:eastAsia="Times New Roman" w:hAnsi="Courier New" w:cs="Courier New"/>
          <w:sz w:val="20"/>
          <w:szCs w:val="20"/>
        </w:rPr>
        <w:t>: "</w:t>
      </w:r>
      <w:r>
        <w:rPr>
          <w:rFonts w:ascii="Courier New" w:eastAsia="Times New Roman" w:hAnsi="Courier New" w:cs="Courier New"/>
          <w:sz w:val="20"/>
          <w:szCs w:val="20"/>
        </w:rPr>
        <w:t>Valet1, Valet2,Valet3</w:t>
      </w:r>
      <w:r w:rsidRPr="00301BC7">
        <w:rPr>
          <w:rFonts w:ascii="Courier New" w:eastAsia="Times New Roman" w:hAnsi="Courier New" w:cs="Courier New"/>
          <w:sz w:val="20"/>
          <w:szCs w:val="20"/>
        </w:rPr>
        <w:t>"</w:t>
      </w:r>
    </w:p>
    <w:p w14:paraId="2FABF2A0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7287A888" w14:textId="4F0B430D" w:rsidR="006900BD" w:rsidRDefault="00B7229A" w:rsidP="00306A8E">
      <w:pPr>
        <w:pStyle w:val="Heading2"/>
        <w:numPr>
          <w:ilvl w:val="2"/>
          <w:numId w:val="14"/>
        </w:numPr>
      </w:pPr>
      <w:bookmarkStart w:id="34" w:name="_Toc452473985"/>
      <w:r>
        <w:t>Supervisor (HaValet watchdog)</w:t>
      </w:r>
      <w:bookmarkEnd w:id="34"/>
      <w:r w:rsidR="006900BD">
        <w:t xml:space="preserve"> </w:t>
      </w:r>
    </w:p>
    <w:p w14:paraId="59596363" w14:textId="0E3DF3B6" w:rsidR="006900BD" w:rsidRDefault="003F6D15" w:rsidP="00A803A9">
      <w:pPr>
        <w:spacing w:after="200" w:line="276" w:lineRule="auto"/>
        <w:ind w:left="1080"/>
      </w:pPr>
      <w:r>
        <w:t>Verify</w:t>
      </w:r>
      <w:r w:rsidR="006900BD">
        <w:t xml:space="preserve"> in </w:t>
      </w:r>
      <w:r w:rsidR="006900BD" w:rsidRPr="00F42710">
        <w:t>/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etc/supervisor/conf.d/HAValet.conf</w:t>
      </w:r>
      <w:r w:rsidR="006900BD">
        <w:t>:</w:t>
      </w:r>
    </w:p>
    <w:p w14:paraId="2116F716" w14:textId="77777777" w:rsidR="00DC6069" w:rsidRPr="00DC6069" w:rsidRDefault="00DC6069" w:rsidP="00DC6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DC6069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DC6069">
        <w:rPr>
          <w:rFonts w:ascii="Courier New" w:eastAsia="Times New Roman" w:hAnsi="Courier New" w:cs="Courier New"/>
          <w:sz w:val="20"/>
          <w:szCs w:val="20"/>
        </w:rPr>
        <w:t>program:</w:t>
      </w:r>
      <w:proofErr w:type="gramEnd"/>
      <w:r w:rsidRPr="00DC6069">
        <w:rPr>
          <w:rFonts w:ascii="Courier New" w:eastAsia="Times New Roman" w:hAnsi="Courier New" w:cs="Courier New"/>
          <w:sz w:val="20"/>
          <w:szCs w:val="20"/>
        </w:rPr>
        <w:t>HAValet]</w:t>
      </w:r>
    </w:p>
    <w:p w14:paraId="0911D5AC" w14:textId="6BA5B072" w:rsidR="00DC6069" w:rsidRDefault="00DC6069" w:rsidP="0004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6069">
        <w:rPr>
          <w:rFonts w:ascii="Courier New" w:eastAsia="Times New Roman" w:hAnsi="Courier New" w:cs="Courier New"/>
          <w:sz w:val="20"/>
          <w:szCs w:val="20"/>
        </w:rPr>
        <w:t>command=</w:t>
      </w:r>
      <w:proofErr w:type="gramEnd"/>
      <w:r w:rsidRPr="00DC6069">
        <w:rPr>
          <w:rFonts w:ascii="Courier New" w:eastAsia="Times New Roman" w:hAnsi="Courier New" w:cs="Courier New"/>
          <w:sz w:val="20"/>
          <w:szCs w:val="20"/>
        </w:rPr>
        <w:t xml:space="preserve">python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r w:rsidR="0004130D">
        <w:rPr>
          <w:rFonts w:ascii="Courier New" w:eastAsia="Times New Roman" w:hAnsi="Courier New" w:cs="Courier New"/>
          <w:sz w:val="20"/>
          <w:szCs w:val="20"/>
        </w:rPr>
        <w:t>/</w:t>
      </w:r>
      <w:r w:rsidRPr="00DC6069">
        <w:rPr>
          <w:rFonts w:ascii="Courier New" w:eastAsia="Times New Roman" w:hAnsi="Courier New" w:cs="Courier New"/>
          <w:sz w:val="20"/>
          <w:szCs w:val="20"/>
        </w:rPr>
        <w:t xml:space="preserve">allegro/havalet/ha_valet.py –f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r w:rsidR="0004130D">
        <w:rPr>
          <w:rFonts w:ascii="Courier New" w:eastAsia="Times New Roman" w:hAnsi="Courier New" w:cs="Courier New"/>
          <w:sz w:val="20"/>
          <w:szCs w:val="20"/>
        </w:rPr>
        <w:t>/</w:t>
      </w:r>
      <w:r w:rsidRPr="00DC6069">
        <w:rPr>
          <w:rFonts w:ascii="Courier New" w:eastAsia="Times New Roman" w:hAnsi="Courier New" w:cs="Courier New"/>
          <w:sz w:val="20"/>
          <w:szCs w:val="20"/>
        </w:rPr>
        <w:t>allegro/havalet/ha_valet.cfg</w:t>
      </w:r>
    </w:p>
    <w:p w14:paraId="00274B5A" w14:textId="77777777" w:rsidR="00DC6069" w:rsidRPr="00DC6069" w:rsidRDefault="00DC6069" w:rsidP="00DC6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</w:p>
    <w:p w14:paraId="39442AD1" w14:textId="16D1479C" w:rsidR="006900BD" w:rsidRDefault="00DC6069" w:rsidP="00DC6069">
      <w:pPr>
        <w:spacing w:after="200" w:line="276" w:lineRule="auto"/>
        <w:ind w:left="1080"/>
      </w:pPr>
      <w:proofErr w:type="gramStart"/>
      <w:r w:rsidRPr="00DC6069">
        <w:rPr>
          <w:b/>
          <w:bCs/>
        </w:rPr>
        <w:t>restart</w:t>
      </w:r>
      <w:proofErr w:type="gramEnd"/>
      <w:r w:rsidR="003A7490" w:rsidRPr="00DC6069">
        <w:rPr>
          <w:b/>
          <w:bCs/>
        </w:rPr>
        <w:t xml:space="preserve"> </w:t>
      </w:r>
      <w:r w:rsidR="00407C4F" w:rsidRPr="00DC6069">
        <w:rPr>
          <w:b/>
          <w:bCs/>
        </w:rPr>
        <w:t>supervisor</w:t>
      </w:r>
      <w:r w:rsidR="006900BD">
        <w:t xml:space="preserve">: </w:t>
      </w:r>
    </w:p>
    <w:p w14:paraId="072B776F" w14:textId="71E69ED4" w:rsidR="006900BD" w:rsidRDefault="00DC6069" w:rsidP="00DC6069">
      <w:pPr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service supervisor restart</w:t>
      </w:r>
    </w:p>
    <w:p w14:paraId="29919932" w14:textId="77777777" w:rsidR="001F426E" w:rsidRDefault="001F426E" w:rsidP="006900BD">
      <w:pPr>
        <w:rPr>
          <w:rFonts w:ascii="Courier New" w:eastAsia="Times New Roman" w:hAnsi="Courier New" w:cs="Courier New"/>
          <w:sz w:val="20"/>
          <w:szCs w:val="20"/>
        </w:rPr>
      </w:pPr>
    </w:p>
    <w:p w14:paraId="39C7EA96" w14:textId="77777777" w:rsidR="00ED7882" w:rsidRDefault="00ED7882" w:rsidP="006900BD"/>
    <w:p w14:paraId="457F4E50" w14:textId="77777777" w:rsidR="00ED7882" w:rsidRDefault="00ED7882" w:rsidP="006900BD"/>
    <w:p w14:paraId="3FEC3A64" w14:textId="77777777" w:rsidR="00ED7882" w:rsidRPr="006900BD" w:rsidRDefault="00ED7882" w:rsidP="006900BD"/>
    <w:p w14:paraId="6488D44F" w14:textId="77777777" w:rsidR="00E703B8" w:rsidRPr="00E703B8" w:rsidRDefault="006900BD" w:rsidP="006900BD">
      <w:pPr>
        <w:pStyle w:val="Heading2"/>
        <w:numPr>
          <w:ilvl w:val="1"/>
          <w:numId w:val="14"/>
        </w:numPr>
      </w:pPr>
      <w:bookmarkStart w:id="35" w:name="_Toc452473986"/>
      <w:r>
        <w:t>Configuring Valet o</w:t>
      </w:r>
      <w:r w:rsidRPr="00734187">
        <w:t xml:space="preserve">n </w:t>
      </w:r>
      <w:r>
        <w:t>Host Valet3</w:t>
      </w:r>
      <w:bookmarkEnd w:id="35"/>
    </w:p>
    <w:p w14:paraId="7045CD90" w14:textId="77777777" w:rsidR="00E110D3" w:rsidRPr="00E110D3" w:rsidRDefault="00E110D3" w:rsidP="00477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087757E" w14:textId="110C096F" w:rsidR="00407C4F" w:rsidRDefault="00407C4F" w:rsidP="00B7229A">
      <w:pPr>
        <w:pStyle w:val="Heading2"/>
        <w:numPr>
          <w:ilvl w:val="2"/>
          <w:numId w:val="14"/>
        </w:numPr>
      </w:pPr>
      <w:bookmarkStart w:id="36" w:name="_Toc452473987"/>
      <w:r>
        <w:t>HaValet</w:t>
      </w:r>
      <w:bookmarkEnd w:id="36"/>
    </w:p>
    <w:p w14:paraId="6C93FF0F" w14:textId="025FB3CC" w:rsidR="00C503A0" w:rsidRDefault="00B7229A" w:rsidP="00B7229A">
      <w:pPr>
        <w:spacing w:after="200" w:line="276" w:lineRule="auto"/>
        <w:ind w:left="360" w:firstLine="360"/>
        <w:rPr>
          <w:rFonts w:ascii="Courier New" w:eastAsia="Times New Roman" w:hAnsi="Courier New" w:cs="Courier New"/>
          <w:sz w:val="20"/>
          <w:szCs w:val="20"/>
        </w:rPr>
      </w:pPr>
      <w:r>
        <w:t>Not running on Valet3. Stop the process.</w:t>
      </w:r>
    </w:p>
    <w:p w14:paraId="37B32144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ha</w:t>
      </w:r>
      <w:r w:rsidRPr="00407C4F">
        <w:rPr>
          <w:rFonts w:ascii="Courier New" w:eastAsia="Times New Roman" w:hAnsi="Courier New" w:cs="Courier New"/>
          <w:sz w:val="20"/>
          <w:szCs w:val="20"/>
        </w:rPr>
        <w:t>valet | sudo xargs kill -9</w:t>
      </w:r>
    </w:p>
    <w:p w14:paraId="6E0FF3E9" w14:textId="77777777" w:rsidR="00FF3B6B" w:rsidRDefault="00FF3B6B" w:rsidP="00FF3B6B">
      <w:pPr>
        <w:pStyle w:val="ListParagraph"/>
        <w:spacing w:after="200" w:line="276" w:lineRule="auto"/>
      </w:pPr>
    </w:p>
    <w:p w14:paraId="03F9117E" w14:textId="3998EA0D" w:rsidR="00B7229A" w:rsidRDefault="00B7229A" w:rsidP="00B7229A">
      <w:pPr>
        <w:pStyle w:val="Heading2"/>
        <w:numPr>
          <w:ilvl w:val="2"/>
          <w:numId w:val="14"/>
        </w:numPr>
      </w:pPr>
      <w:bookmarkStart w:id="37" w:name="_Toc452473988"/>
      <w:r>
        <w:t>Valet API</w:t>
      </w:r>
      <w:bookmarkEnd w:id="37"/>
    </w:p>
    <w:p w14:paraId="04ACE5E1" w14:textId="6A869650" w:rsidR="00C503A0" w:rsidRDefault="00B7229A" w:rsidP="00B7229A">
      <w:pPr>
        <w:spacing w:after="200" w:line="276" w:lineRule="auto"/>
        <w:ind w:left="504" w:firstLine="216"/>
        <w:rPr>
          <w:rFonts w:ascii="Courier New" w:eastAsia="Times New Roman" w:hAnsi="Courier New" w:cs="Courier New"/>
          <w:sz w:val="20"/>
          <w:szCs w:val="20"/>
        </w:rPr>
      </w:pPr>
      <w:r>
        <w:t>Not running on Valet3. Stop the process.</w:t>
      </w:r>
    </w:p>
    <w:p w14:paraId="11A0B8A9" w14:textId="77777777" w:rsidR="00FF3B6B" w:rsidRDefault="00FF3B6B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commentRangeStart w:id="38"/>
      <w:proofErr w:type="gramStart"/>
      <w:r>
        <w:rPr>
          <w:rFonts w:ascii="Courier New" w:eastAsia="Times New Roman" w:hAnsi="Courier New" w:cs="Courier New"/>
          <w:sz w:val="20"/>
          <w:szCs w:val="20"/>
        </w:rPr>
        <w:t>pgrep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–f wsgi.py</w:t>
      </w:r>
      <w:r w:rsidRPr="00407C4F">
        <w:rPr>
          <w:rFonts w:ascii="Courier New" w:eastAsia="Times New Roman" w:hAnsi="Courier New" w:cs="Courier New"/>
          <w:sz w:val="20"/>
          <w:szCs w:val="20"/>
        </w:rPr>
        <w:t xml:space="preserve"> | sudo xargs kill -9</w:t>
      </w:r>
      <w:commentRangeEnd w:id="38"/>
      <w:r w:rsidR="001B1369">
        <w:rPr>
          <w:rStyle w:val="CommentReference"/>
        </w:rPr>
        <w:commentReference w:id="38"/>
      </w:r>
    </w:p>
    <w:p w14:paraId="5DD8E443" w14:textId="77777777" w:rsidR="00FF3B6B" w:rsidRDefault="00FF3B6B" w:rsidP="00FF3B6B">
      <w:pPr>
        <w:pStyle w:val="ListParagraph"/>
        <w:spacing w:after="200" w:line="276" w:lineRule="auto"/>
      </w:pPr>
    </w:p>
    <w:p w14:paraId="70BD335C" w14:textId="04A6A491" w:rsidR="00B7229A" w:rsidRDefault="00B7229A" w:rsidP="00D05ED8">
      <w:pPr>
        <w:pStyle w:val="Heading2"/>
        <w:numPr>
          <w:ilvl w:val="2"/>
          <w:numId w:val="14"/>
        </w:numPr>
      </w:pPr>
      <w:bookmarkStart w:id="39" w:name="_Toc452473989"/>
      <w:r>
        <w:lastRenderedPageBreak/>
        <w:t>Ostro</w:t>
      </w:r>
      <w:bookmarkEnd w:id="39"/>
    </w:p>
    <w:p w14:paraId="64B9D95F" w14:textId="56A340D4" w:rsidR="006900BD" w:rsidRDefault="00B7229A" w:rsidP="00B7229A">
      <w:pPr>
        <w:pStyle w:val="ListParagraph"/>
        <w:spacing w:after="200" w:line="276" w:lineRule="auto"/>
      </w:pPr>
      <w:r>
        <w:t>N</w:t>
      </w:r>
      <w:r w:rsidR="006900BD">
        <w:t xml:space="preserve">ot running </w:t>
      </w:r>
      <w:r w:rsidR="00ED7882">
        <w:t>on Valet3</w:t>
      </w:r>
      <w:r w:rsidR="006900BD">
        <w:t>.</w:t>
      </w:r>
      <w:r>
        <w:t xml:space="preserve"> Stop the process.</w:t>
      </w:r>
    </w:p>
    <w:p w14:paraId="77FB8CED" w14:textId="77777777" w:rsidR="00C503A0" w:rsidRDefault="00C503A0" w:rsidP="00FF3B6B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</w:p>
    <w:p w14:paraId="48D4F517" w14:textId="58756F11" w:rsidR="00FF3B6B" w:rsidRDefault="00FF3B6B" w:rsidP="0004130D">
      <w:pPr>
        <w:pStyle w:val="ListParagraph"/>
        <w:spacing w:after="200" w:line="276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5530B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A553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r w:rsidRPr="00A5530B">
        <w:rPr>
          <w:rFonts w:ascii="Courier New" w:eastAsia="Times New Roman" w:hAnsi="Courier New" w:cs="Courier New"/>
          <w:sz w:val="20"/>
          <w:szCs w:val="20"/>
        </w:rPr>
        <w:t>/ostro/code/ostro_server ; sudo python ./ostro_daemon.py st</w:t>
      </w:r>
      <w:r>
        <w:rPr>
          <w:rFonts w:ascii="Courier New" w:eastAsia="Times New Roman" w:hAnsi="Courier New" w:cs="Courier New"/>
          <w:sz w:val="20"/>
          <w:szCs w:val="20"/>
        </w:rPr>
        <w:t>op</w:t>
      </w:r>
    </w:p>
    <w:p w14:paraId="2CCB5C8E" w14:textId="77777777" w:rsidR="00FF3B6B" w:rsidRDefault="00FF3B6B" w:rsidP="00FF3B6B">
      <w:pPr>
        <w:pStyle w:val="ListParagraph"/>
        <w:spacing w:after="200" w:line="276" w:lineRule="auto"/>
      </w:pPr>
    </w:p>
    <w:p w14:paraId="5CBF9623" w14:textId="2AC9FF40" w:rsidR="00D05ED8" w:rsidRDefault="00D05ED8" w:rsidP="00D05ED8">
      <w:pPr>
        <w:pStyle w:val="Heading2"/>
        <w:numPr>
          <w:ilvl w:val="2"/>
          <w:numId w:val="14"/>
        </w:numPr>
      </w:pPr>
      <w:bookmarkStart w:id="40" w:name="_Toc452473990"/>
      <w:r>
        <w:t>Music</w:t>
      </w:r>
      <w:bookmarkEnd w:id="40"/>
    </w:p>
    <w:p w14:paraId="10AA8E54" w14:textId="77C696BE" w:rsidR="00407C4F" w:rsidRDefault="00DA0F31" w:rsidP="0004130D">
      <w:pPr>
        <w:pStyle w:val="ListParagraph"/>
        <w:spacing w:after="200" w:line="276" w:lineRule="auto"/>
      </w:pPr>
      <w:r w:rsidRPr="007E3AA6">
        <w:t xml:space="preserve">Verify run permissions on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r w:rsidRPr="0004130D">
        <w:rPr>
          <w:rFonts w:ascii="Courier New" w:eastAsia="Times New Roman" w:hAnsi="Courier New" w:cs="Courier New"/>
          <w:sz w:val="20"/>
          <w:szCs w:val="20"/>
        </w:rPr>
        <w:t>/musicHealthCheck.sh</w:t>
      </w:r>
    </w:p>
    <w:p w14:paraId="7E18322B" w14:textId="77777777" w:rsidR="00B7229A" w:rsidRDefault="00B7229A" w:rsidP="00B7229A">
      <w:pPr>
        <w:pStyle w:val="Heading2"/>
        <w:numPr>
          <w:ilvl w:val="2"/>
          <w:numId w:val="14"/>
        </w:numPr>
      </w:pPr>
      <w:bookmarkStart w:id="41" w:name="_Toc452473991"/>
      <w:r>
        <w:t>Zookeeper</w:t>
      </w:r>
      <w:bookmarkEnd w:id="41"/>
    </w:p>
    <w:p w14:paraId="26C70725" w14:textId="40050F7D" w:rsidR="006900BD" w:rsidRDefault="00BB0CCB" w:rsidP="004B31FA">
      <w:pPr>
        <w:spacing w:after="200" w:line="276" w:lineRule="auto"/>
        <w:ind w:left="720"/>
      </w:pPr>
      <w:r>
        <w:t xml:space="preserve">Set </w:t>
      </w:r>
      <w:r w:rsidRPr="0004130D">
        <w:rPr>
          <w:rFonts w:ascii="Courier New" w:eastAsia="Times New Roman" w:hAnsi="Courier New" w:cs="Courier New"/>
          <w:sz w:val="20"/>
          <w:szCs w:val="20"/>
        </w:rPr>
        <w:t>/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var/zookeeper/myid</w:t>
      </w:r>
      <w:r w:rsidR="006900BD">
        <w:t xml:space="preserve"> – </w:t>
      </w:r>
      <w:r w:rsidR="00ED7882">
        <w:t xml:space="preserve">to </w:t>
      </w:r>
      <w:r w:rsidR="006900BD">
        <w:t>contain - 3</w:t>
      </w:r>
    </w:p>
    <w:p w14:paraId="3C69E93D" w14:textId="02133FAE" w:rsidR="006900BD" w:rsidRDefault="006900BD" w:rsidP="0004130D">
      <w:pPr>
        <w:spacing w:after="200" w:line="276" w:lineRule="auto"/>
        <w:ind w:left="720"/>
      </w:pPr>
      <w:r>
        <w:t xml:space="preserve">Verify zookeeper config file: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/</w:t>
      </w:r>
      <w:r w:rsidRPr="0004130D">
        <w:rPr>
          <w:rFonts w:ascii="Courier New" w:eastAsia="Times New Roman" w:hAnsi="Courier New" w:cs="Courier New"/>
          <w:sz w:val="20"/>
          <w:szCs w:val="20"/>
        </w:rPr>
        <w:t>zookeeper</w:t>
      </w:r>
      <w:r w:rsidR="004F4D81" w:rsidRPr="0004130D">
        <w:rPr>
          <w:rFonts w:ascii="Courier New" w:eastAsia="Times New Roman" w:hAnsi="Courier New" w:cs="Courier New"/>
          <w:sz w:val="20"/>
          <w:szCs w:val="20"/>
        </w:rPr>
        <w:t>-3.4.6/</w:t>
      </w:r>
      <w:r w:rsidRPr="0004130D">
        <w:rPr>
          <w:rFonts w:ascii="Courier New" w:eastAsia="Times New Roman" w:hAnsi="Courier New" w:cs="Courier New"/>
          <w:sz w:val="20"/>
          <w:szCs w:val="20"/>
        </w:rPr>
        <w:t>conf/zoo.cfg</w:t>
      </w:r>
      <w:r>
        <w:t xml:space="preserve"> – contains:</w:t>
      </w:r>
    </w:p>
    <w:p w14:paraId="462597FC" w14:textId="77777777" w:rsidR="006900BD" w:rsidRPr="00882308" w:rsidRDefault="006900BD" w:rsidP="000C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882308">
        <w:rPr>
          <w:rFonts w:ascii="Courier New" w:eastAsia="Times New Roman" w:hAnsi="Courier New" w:cs="Courier New"/>
          <w:sz w:val="20"/>
          <w:szCs w:val="20"/>
        </w:rPr>
        <w:t>server.1=</w:t>
      </w:r>
      <w:r>
        <w:rPr>
          <w:rFonts w:ascii="Courier New" w:eastAsia="Times New Roman" w:hAnsi="Courier New" w:cs="Courier New"/>
          <w:sz w:val="20"/>
          <w:szCs w:val="20"/>
        </w:rPr>
        <w:t>Valet</w:t>
      </w:r>
      <w:r w:rsidRPr="00882308">
        <w:rPr>
          <w:rFonts w:ascii="Courier New" w:eastAsia="Times New Roman" w:hAnsi="Courier New" w:cs="Courier New"/>
          <w:sz w:val="20"/>
          <w:szCs w:val="20"/>
        </w:rPr>
        <w:t>1:2888:3888</w:t>
      </w:r>
    </w:p>
    <w:p w14:paraId="2B447BAF" w14:textId="77777777" w:rsidR="006900BD" w:rsidRPr="00882308" w:rsidRDefault="006900BD" w:rsidP="000C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882308">
        <w:rPr>
          <w:rFonts w:ascii="Courier New" w:eastAsia="Times New Roman" w:hAnsi="Courier New" w:cs="Courier New"/>
          <w:sz w:val="20"/>
          <w:szCs w:val="20"/>
        </w:rPr>
        <w:t>server.2=</w:t>
      </w:r>
      <w:r>
        <w:rPr>
          <w:rFonts w:ascii="Courier New" w:eastAsia="Times New Roman" w:hAnsi="Courier New" w:cs="Courier New"/>
          <w:sz w:val="20"/>
          <w:szCs w:val="20"/>
        </w:rPr>
        <w:t>Valet</w:t>
      </w:r>
      <w:r w:rsidRPr="00882308">
        <w:rPr>
          <w:rFonts w:ascii="Courier New" w:eastAsia="Times New Roman" w:hAnsi="Courier New" w:cs="Courier New"/>
          <w:sz w:val="20"/>
          <w:szCs w:val="20"/>
        </w:rPr>
        <w:t>2:2888:3888</w:t>
      </w:r>
    </w:p>
    <w:p w14:paraId="7D49B9F1" w14:textId="77777777" w:rsidR="006900BD" w:rsidRDefault="006900BD" w:rsidP="000C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882308">
        <w:rPr>
          <w:rFonts w:ascii="Courier New" w:eastAsia="Times New Roman" w:hAnsi="Courier New" w:cs="Courier New"/>
          <w:sz w:val="20"/>
          <w:szCs w:val="20"/>
        </w:rPr>
        <w:t>server.3=</w:t>
      </w:r>
      <w:r>
        <w:rPr>
          <w:rFonts w:ascii="Courier New" w:eastAsia="Times New Roman" w:hAnsi="Courier New" w:cs="Courier New"/>
          <w:sz w:val="20"/>
          <w:szCs w:val="20"/>
        </w:rPr>
        <w:t>Valet</w:t>
      </w:r>
      <w:r w:rsidRPr="00882308">
        <w:rPr>
          <w:rFonts w:ascii="Courier New" w:eastAsia="Times New Roman" w:hAnsi="Courier New" w:cs="Courier New"/>
          <w:sz w:val="20"/>
          <w:szCs w:val="20"/>
        </w:rPr>
        <w:t>3:2888:3888</w:t>
      </w:r>
    </w:p>
    <w:p w14:paraId="106F5CCC" w14:textId="77777777" w:rsidR="006900BD" w:rsidRDefault="006900BD" w:rsidP="0069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1B47B688" w14:textId="3B4264D3" w:rsidR="006900BD" w:rsidRDefault="006900BD" w:rsidP="00D05ED8">
      <w:pPr>
        <w:pStyle w:val="Heading2"/>
        <w:numPr>
          <w:ilvl w:val="2"/>
          <w:numId w:val="14"/>
        </w:numPr>
      </w:pPr>
      <w:bookmarkStart w:id="42" w:name="_Toc452473992"/>
      <w:r w:rsidRPr="00882308">
        <w:t>Cassandra</w:t>
      </w:r>
      <w:bookmarkEnd w:id="42"/>
    </w:p>
    <w:p w14:paraId="293250A1" w14:textId="6F2B3A20" w:rsidR="006900BD" w:rsidRDefault="004B2BCF" w:rsidP="0004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</w:pPr>
      <w:r>
        <w:t>V</w:t>
      </w:r>
      <w:r w:rsidR="006900BD">
        <w:t xml:space="preserve">erify in </w:t>
      </w:r>
      <w:r w:rsidR="0004130D" w:rsidRPr="0053698A">
        <w:rPr>
          <w:rFonts w:ascii="Courier New" w:eastAsia="Times New Roman" w:hAnsi="Courier New" w:cs="Courier New"/>
          <w:sz w:val="20"/>
          <w:szCs w:val="20"/>
        </w:rPr>
        <w:t>/home/attcloud</w:t>
      </w:r>
      <w:r w:rsidR="0004130D" w:rsidRPr="0004130D">
        <w:rPr>
          <w:rFonts w:ascii="Courier New" w:eastAsia="Times New Roman" w:hAnsi="Courier New" w:cs="Courier New"/>
          <w:sz w:val="20"/>
          <w:szCs w:val="20"/>
        </w:rPr>
        <w:t>/</w:t>
      </w:r>
      <w:r w:rsidR="004F4D81" w:rsidRPr="0004130D">
        <w:rPr>
          <w:rFonts w:ascii="Courier New" w:eastAsia="Times New Roman" w:hAnsi="Courier New" w:cs="Courier New"/>
          <w:sz w:val="20"/>
          <w:szCs w:val="20"/>
        </w:rPr>
        <w:t>apache-cassandra-2.1.1/conf</w:t>
      </w:r>
      <w:r w:rsidR="006900BD" w:rsidRPr="0004130D">
        <w:rPr>
          <w:rFonts w:ascii="Courier New" w:eastAsia="Times New Roman" w:hAnsi="Courier New" w:cs="Courier New"/>
          <w:sz w:val="20"/>
          <w:szCs w:val="20"/>
        </w:rPr>
        <w:t>/cassandra.yaml</w:t>
      </w:r>
    </w:p>
    <w:p w14:paraId="0A4C066F" w14:textId="77777777" w:rsidR="006900BD" w:rsidRPr="00301BC7" w:rsidRDefault="006900BD" w:rsidP="000C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ab/>
      </w:r>
      <w:r w:rsidRPr="00301BC7">
        <w:rPr>
          <w:rFonts w:ascii="Courier New" w:eastAsia="Times New Roman" w:hAnsi="Courier New" w:cs="Courier New"/>
          <w:sz w:val="20"/>
          <w:szCs w:val="20"/>
        </w:rPr>
        <w:t>seed_provider:</w:t>
      </w:r>
    </w:p>
    <w:p w14:paraId="219F90EA" w14:textId="77777777" w:rsidR="006900BD" w:rsidRPr="00301BC7" w:rsidRDefault="006900BD" w:rsidP="000C7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301BC7">
        <w:rPr>
          <w:rFonts w:ascii="Courier New" w:eastAsia="Times New Roman" w:hAnsi="Courier New" w:cs="Courier New"/>
          <w:sz w:val="20"/>
          <w:szCs w:val="20"/>
        </w:rPr>
        <w:t>    - class_name: org.apache.cassandra.locator.SimpleSeedProvider  </w:t>
      </w:r>
    </w:p>
    <w:p w14:paraId="01872A84" w14:textId="77777777" w:rsidR="00E110D3" w:rsidRDefault="006900BD" w:rsidP="000C7FE8">
      <w:pPr>
        <w:pStyle w:val="ListParagraph"/>
        <w:spacing w:after="200" w:line="276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301BC7">
        <w:rPr>
          <w:rFonts w:ascii="Courier New" w:eastAsia="Times New Roman" w:hAnsi="Courier New" w:cs="Courier New"/>
          <w:sz w:val="20"/>
          <w:szCs w:val="20"/>
        </w:rPr>
        <w:t xml:space="preserve">          - </w:t>
      </w:r>
      <w:proofErr w:type="gramStart"/>
      <w:r w:rsidRPr="00301BC7">
        <w:rPr>
          <w:rFonts w:ascii="Courier New" w:eastAsia="Times New Roman" w:hAnsi="Courier New" w:cs="Courier New"/>
          <w:sz w:val="20"/>
          <w:szCs w:val="20"/>
        </w:rPr>
        <w:t>seeds</w:t>
      </w:r>
      <w:proofErr w:type="gramEnd"/>
      <w:r w:rsidRPr="00301BC7">
        <w:rPr>
          <w:rFonts w:ascii="Courier New" w:eastAsia="Times New Roman" w:hAnsi="Courier New" w:cs="Courier New"/>
          <w:sz w:val="20"/>
          <w:szCs w:val="20"/>
        </w:rPr>
        <w:t>: "</w:t>
      </w:r>
      <w:r>
        <w:rPr>
          <w:rFonts w:ascii="Courier New" w:eastAsia="Times New Roman" w:hAnsi="Courier New" w:cs="Courier New"/>
          <w:sz w:val="20"/>
          <w:szCs w:val="20"/>
        </w:rPr>
        <w:t>Valet1,Valet2,Valet3</w:t>
      </w:r>
      <w:r w:rsidRPr="00301BC7">
        <w:rPr>
          <w:rFonts w:ascii="Courier New" w:eastAsia="Times New Roman" w:hAnsi="Courier New" w:cs="Courier New"/>
          <w:sz w:val="20"/>
          <w:szCs w:val="20"/>
        </w:rPr>
        <w:t>"</w:t>
      </w:r>
    </w:p>
    <w:p w14:paraId="0A8A54C8" w14:textId="77777777" w:rsidR="006C57D4" w:rsidRDefault="0054755C" w:rsidP="0054755C">
      <w:pPr>
        <w:pStyle w:val="Heading2"/>
        <w:numPr>
          <w:ilvl w:val="2"/>
          <w:numId w:val="14"/>
        </w:numPr>
      </w:pPr>
      <w:bookmarkStart w:id="43" w:name="_Toc452473993"/>
      <w:r>
        <w:t>Supervisor (HaV</w:t>
      </w:r>
      <w:r w:rsidR="006C57D4">
        <w:t>alet watchdog)</w:t>
      </w:r>
      <w:bookmarkEnd w:id="43"/>
    </w:p>
    <w:p w14:paraId="3D73462A" w14:textId="77F65C0F" w:rsidR="0054755C" w:rsidRDefault="00B7229A" w:rsidP="00CC68AB">
      <w:pPr>
        <w:spacing w:after="200" w:line="276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t xml:space="preserve">Not running on Valet3. </w:t>
      </w:r>
      <w:r w:rsidR="006C57D4">
        <w:t>S</w:t>
      </w:r>
      <w:r w:rsidR="0054755C">
        <w:t>top supervisor service.</w:t>
      </w:r>
    </w:p>
    <w:p w14:paraId="0A579C2B" w14:textId="77777777" w:rsidR="0054755C" w:rsidRPr="00CC68AB" w:rsidRDefault="0054755C" w:rsidP="00C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service supervisor stop</w:t>
      </w:r>
    </w:p>
    <w:p w14:paraId="5E0EC81B" w14:textId="77777777" w:rsidR="0054755C" w:rsidRPr="00CC68AB" w:rsidRDefault="0054755C" w:rsidP="00C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update-rc.d supervisor disable</w:t>
      </w:r>
    </w:p>
    <w:p w14:paraId="781F8D45" w14:textId="77777777" w:rsidR="0054755C" w:rsidRPr="00CC68AB" w:rsidRDefault="0054755C" w:rsidP="00C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mv /etc/supervisor/conf.d/listener.conf /etc/supervisor/conf.d/listener.down</w:t>
      </w:r>
    </w:p>
    <w:p w14:paraId="6D7B8B9F" w14:textId="77777777" w:rsidR="0054755C" w:rsidRPr="00CC68AB" w:rsidRDefault="0054755C" w:rsidP="00CC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68AB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CC68AB">
        <w:rPr>
          <w:rFonts w:ascii="Courier New" w:eastAsia="Times New Roman" w:hAnsi="Courier New" w:cs="Courier New"/>
          <w:sz w:val="20"/>
          <w:szCs w:val="20"/>
        </w:rPr>
        <w:t xml:space="preserve"> mv /etc/supervisor/conf.d/HAValet.conf /etc/supervisor/conf.d/ HAValet.down</w:t>
      </w:r>
    </w:p>
    <w:p w14:paraId="446260DD" w14:textId="77777777" w:rsidR="0054755C" w:rsidRDefault="0054755C" w:rsidP="000C7FE8">
      <w:pPr>
        <w:pStyle w:val="ListParagraph"/>
        <w:spacing w:after="200" w:line="276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14:paraId="3976C4B3" w14:textId="77777777" w:rsidR="00407C4F" w:rsidRDefault="00407C4F" w:rsidP="006900BD">
      <w:pPr>
        <w:pStyle w:val="ListParagraph"/>
        <w:spacing w:after="200" w:line="276" w:lineRule="auto"/>
        <w:ind w:left="0"/>
        <w:rPr>
          <w:rFonts w:ascii="Courier New" w:eastAsia="Times New Roman" w:hAnsi="Courier New" w:cs="Courier New"/>
          <w:sz w:val="20"/>
          <w:szCs w:val="20"/>
        </w:rPr>
      </w:pPr>
    </w:p>
    <w:p w14:paraId="1C64CA18" w14:textId="77777777" w:rsidR="00407C4F" w:rsidRPr="00D2312D" w:rsidRDefault="00407C4F" w:rsidP="0040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6"/>
        <w:rPr>
          <w:rFonts w:ascii="Courier New" w:eastAsia="Times New Roman" w:hAnsi="Courier New" w:cs="Courier New"/>
          <w:sz w:val="20"/>
          <w:szCs w:val="20"/>
        </w:rPr>
      </w:pPr>
    </w:p>
    <w:p w14:paraId="61A9A919" w14:textId="77777777" w:rsidR="00BE6E9B" w:rsidRDefault="00BE6E9B" w:rsidP="00477169">
      <w:pPr>
        <w:pStyle w:val="ListParagraph"/>
        <w:ind w:left="360"/>
      </w:pPr>
    </w:p>
    <w:p w14:paraId="44C90EA1" w14:textId="77777777" w:rsidR="00837A8E" w:rsidRDefault="00837A8E" w:rsidP="00837A8E">
      <w:pPr>
        <w:pStyle w:val="Heading1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u w:val="single"/>
        </w:rPr>
      </w:pPr>
    </w:p>
    <w:p w14:paraId="70431B90" w14:textId="77777777" w:rsidR="00837A8E" w:rsidRDefault="00837A8E" w:rsidP="00837A8E"/>
    <w:p w14:paraId="598564CA" w14:textId="77777777" w:rsidR="00837A8E" w:rsidRDefault="00837A8E" w:rsidP="00837A8E"/>
    <w:p w14:paraId="6D786E6D" w14:textId="77777777" w:rsidR="00A34BAB" w:rsidRPr="00837A8E" w:rsidRDefault="00A34BAB" w:rsidP="00837A8E"/>
    <w:p w14:paraId="40312BA8" w14:textId="77777777" w:rsidR="006900BD" w:rsidRDefault="0027040C" w:rsidP="0006759B">
      <w:pPr>
        <w:pStyle w:val="Heading1"/>
        <w:numPr>
          <w:ilvl w:val="0"/>
          <w:numId w:val="14"/>
        </w:numPr>
      </w:pPr>
      <w:bookmarkStart w:id="44" w:name="_Toc452473994"/>
      <w:r>
        <w:lastRenderedPageBreak/>
        <w:t>Add</w:t>
      </w:r>
      <w:r w:rsidR="006C5070">
        <w:t>ing</w:t>
      </w:r>
      <w:r>
        <w:t xml:space="preserve"> Valet filter</w:t>
      </w:r>
      <w:r w:rsidR="00A34BAB">
        <w:t xml:space="preserve"> to OpenStack cluster -</w:t>
      </w:r>
      <w:r w:rsidR="00A34BAB" w:rsidRPr="00A34BAB">
        <w:t xml:space="preserve"> </w:t>
      </w:r>
      <w:r w:rsidR="00A34BAB">
        <w:t>Nova, Heat.</w:t>
      </w:r>
      <w:bookmarkEnd w:id="44"/>
    </w:p>
    <w:p w14:paraId="3964A0C7" w14:textId="77777777" w:rsidR="00A34BAB" w:rsidRDefault="00A34BAB" w:rsidP="00A34BAB"/>
    <w:p w14:paraId="6478B67A" w14:textId="4028B6A1" w:rsidR="00A34BAB" w:rsidRDefault="007619B7" w:rsidP="006550CD">
      <w:r>
        <w:t>Installing Valet Filter (need to be done on the Nova and Heat hosts)</w:t>
      </w:r>
    </w:p>
    <w:p w14:paraId="2FE95717" w14:textId="34B67FF5" w:rsidR="00B75322" w:rsidRDefault="00B75322" w:rsidP="00B7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5322">
        <w:t xml:space="preserve">Download </w:t>
      </w:r>
      <w:r>
        <w:t xml:space="preserve">and unpack </w:t>
      </w:r>
      <w:hyperlink r:id="rId25" w:anchor="/folder/54c30069-3570-4f74-8c6e-96f90ec8d06e" w:history="1">
        <w:r w:rsidRPr="00B75322">
          <w:rPr>
            <w:rStyle w:val="Hyperlink"/>
          </w:rPr>
          <w:t>VALET_OPENSTACK_1.0.tar.gz</w:t>
        </w:r>
      </w:hyperlink>
      <w:r>
        <w:t xml:space="preserve"> </w:t>
      </w:r>
    </w:p>
    <w:p w14:paraId="6396A17F" w14:textId="77777777" w:rsidR="00B75322" w:rsidRDefault="00B75322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E33DAA" w14:textId="64DFF997" w:rsidR="00A34BAB" w:rsidRDefault="00A34BAB" w:rsidP="00B75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4BAB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./</w:t>
      </w:r>
      <w:r w:rsidR="00B75322" w:rsidRPr="00B75322">
        <w:rPr>
          <w:rFonts w:ascii="Courier New" w:eastAsia="Times New Roman" w:hAnsi="Courier New" w:cs="Courier New"/>
          <w:sz w:val="20"/>
          <w:szCs w:val="20"/>
        </w:rPr>
        <w:t>VALET_OPENSTACK_1.0</w:t>
      </w:r>
      <w:r w:rsidR="0004130D">
        <w:rPr>
          <w:rFonts w:ascii="Courier New" w:eastAsia="Times New Roman" w:hAnsi="Courier New" w:cs="Courier New"/>
          <w:sz w:val="20"/>
          <w:szCs w:val="20"/>
        </w:rPr>
        <w:t>/valet_os</w:t>
      </w:r>
    </w:p>
    <w:p w14:paraId="0AC182D2" w14:textId="22BF3FA5" w:rsidR="00A34BAB" w:rsidRPr="00A34BAB" w:rsidRDefault="00A34BAB" w:rsidP="00041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A34BAB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A34BAB">
        <w:rPr>
          <w:rFonts w:ascii="Courier New" w:eastAsia="Times New Roman" w:hAnsi="Courier New" w:cs="Courier New"/>
          <w:sz w:val="20"/>
          <w:szCs w:val="20"/>
        </w:rPr>
        <w:t xml:space="preserve"> pip install </w:t>
      </w:r>
      <w:r w:rsidR="0004130D">
        <w:rPr>
          <w:rFonts w:ascii="Courier New" w:eastAsia="Times New Roman" w:hAnsi="Courier New" w:cs="Courier New"/>
          <w:sz w:val="20"/>
          <w:szCs w:val="20"/>
        </w:rPr>
        <w:t>.</w:t>
      </w:r>
    </w:p>
    <w:p w14:paraId="3CC46085" w14:textId="77777777" w:rsidR="00A34BAB" w:rsidRPr="00A34BAB" w:rsidRDefault="00A34BAB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EE4A1C" w14:textId="77777777" w:rsidR="006550CD" w:rsidRDefault="006550CD" w:rsidP="00A34BAB"/>
    <w:p w14:paraId="1F326A3D" w14:textId="0D7C2DBE" w:rsidR="00A34BAB" w:rsidRDefault="006550CD" w:rsidP="00BC5112">
      <w:r>
        <w:t>Refer</w:t>
      </w:r>
      <w:r>
        <w:t xml:space="preserve"> to </w:t>
      </w:r>
      <w:hyperlink r:id="rId26" w:history="1">
        <w:r w:rsidRPr="00910019">
          <w:rPr>
            <w:rStyle w:val="Hyperlink"/>
          </w:rPr>
          <w:t>http://valet.research.att.com/</w:t>
        </w:r>
      </w:hyperlink>
      <w:r>
        <w:t xml:space="preserve"> (“valet-openstack”) for further details</w:t>
      </w:r>
      <w:r>
        <w:t xml:space="preserve"> </w:t>
      </w:r>
      <w:r w:rsidR="00BC5112">
        <w:t>(also available as README in valet_os directory)</w:t>
      </w:r>
    </w:p>
    <w:p w14:paraId="0188A8BE" w14:textId="77777777" w:rsidR="00182538" w:rsidRPr="00A34BAB" w:rsidRDefault="00182538" w:rsidP="00A34BAB"/>
    <w:p w14:paraId="6C225BE2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45" w:name="_Toc452473995"/>
      <w:r w:rsidRPr="00BE6E9B">
        <w:t>Nova</w:t>
      </w:r>
      <w:bookmarkEnd w:id="45"/>
    </w:p>
    <w:p w14:paraId="7D2BD001" w14:textId="77777777" w:rsidR="00EF41AB" w:rsidRPr="00EF41AB" w:rsidRDefault="00EF41AB" w:rsidP="00477169">
      <w:pPr>
        <w:ind w:left="720"/>
      </w:pPr>
      <w:r>
        <w:t xml:space="preserve">Add the following lines to </w:t>
      </w:r>
      <w:r w:rsidRPr="0003220C">
        <w:rPr>
          <w:rStyle w:val="HTMLCode"/>
          <w:rFonts w:eastAsiaTheme="minorHAnsi"/>
        </w:rPr>
        <w:t>/etc/nova/nova.conf</w:t>
      </w:r>
      <w:r w:rsidR="0003220C">
        <w:t>:</w:t>
      </w:r>
    </w:p>
    <w:p w14:paraId="14D7AD94" w14:textId="3783FF0A" w:rsidR="00EF41AB" w:rsidRPr="00EF41AB" w:rsidRDefault="00EF41AB" w:rsidP="00477169">
      <w:pPr>
        <w:ind w:left="720"/>
      </w:pPr>
      <w:r>
        <w:t xml:space="preserve">Under the </w:t>
      </w:r>
      <w:r w:rsidRPr="0003220C">
        <w:rPr>
          <w:rStyle w:val="HTMLCode"/>
          <w:rFonts w:eastAsiaTheme="minorHAnsi"/>
        </w:rPr>
        <w:t>[DEFAULT]</w:t>
      </w:r>
      <w:r>
        <w:t xml:space="preserve"> section</w:t>
      </w:r>
      <w:r w:rsidR="00D241CB">
        <w:t xml:space="preserve"> (note for not dropping already exists filters)</w:t>
      </w:r>
      <w:r>
        <w:t>:</w:t>
      </w:r>
    </w:p>
    <w:p w14:paraId="312AB9F1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 = nova.scheduler.filters.all_filters</w:t>
      </w:r>
    </w:p>
    <w:p w14:paraId="4F2C2EB6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scheduler_available_filters = valet_os.nova.valet_filter.ValetFilter</w:t>
      </w:r>
    </w:p>
    <w:p w14:paraId="6D08E5FD" w14:textId="77777777" w:rsidR="00D2312D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commentRangeStart w:id="46"/>
      <w:r w:rsidRPr="00D94034">
        <w:rPr>
          <w:rFonts w:ascii="Courier New" w:eastAsia="Times New Roman" w:hAnsi="Courier New" w:cs="Courier New"/>
          <w:sz w:val="20"/>
          <w:szCs w:val="20"/>
        </w:rPr>
        <w:t>scheduler_default_filters = RetryFilter, AvailabilityZoneFilter, RamFilter, ComputeFilter, ComputeCapabilitiesFilter, ImagePropertiesFilter, ServerGroupAntiAffinityFilter, ServerGroupAffinityFilter, ValetFilter</w:t>
      </w:r>
      <w:commentRangeEnd w:id="46"/>
      <w:r w:rsidR="00B75E80">
        <w:rPr>
          <w:rStyle w:val="CommentReference"/>
        </w:rPr>
        <w:commentReference w:id="46"/>
      </w:r>
    </w:p>
    <w:p w14:paraId="096C0E01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161EFD8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Add </w:t>
      </w:r>
      <w:r w:rsidRPr="0003220C">
        <w:rPr>
          <w:rStyle w:val="HTMLCode"/>
          <w:rFonts w:eastAsiaTheme="minorHAnsi"/>
        </w:rPr>
        <w:t>[Valet]</w:t>
      </w:r>
      <w:r>
        <w:t xml:space="preserve"> section:</w:t>
      </w:r>
      <w:r w:rsidRPr="00D9403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53ADCC6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D94034">
        <w:rPr>
          <w:rFonts w:ascii="Courier New" w:eastAsia="Times New Roman" w:hAnsi="Courier New" w:cs="Courier New"/>
          <w:sz w:val="20"/>
          <w:szCs w:val="20"/>
        </w:rPr>
        <w:t>valet</w:t>
      </w:r>
      <w:proofErr w:type="gramEnd"/>
      <w:r w:rsidRPr="00D94034">
        <w:rPr>
          <w:rFonts w:ascii="Courier New" w:eastAsia="Times New Roman" w:hAnsi="Courier New" w:cs="Courier New"/>
          <w:sz w:val="20"/>
          <w:szCs w:val="20"/>
        </w:rPr>
        <w:t>]</w:t>
      </w:r>
    </w:p>
    <w:p w14:paraId="6E3497AE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94034">
        <w:rPr>
          <w:rFonts w:ascii="Courier New" w:eastAsia="Times New Roman" w:hAnsi="Courier New" w:cs="Courier New"/>
          <w:sz w:val="20"/>
          <w:szCs w:val="20"/>
        </w:rPr>
        <w:t>url</w:t>
      </w:r>
      <w:proofErr w:type="gramEnd"/>
      <w:r w:rsidRPr="00D94034">
        <w:rPr>
          <w:rFonts w:ascii="Courier New" w:eastAsia="Times New Roman" w:hAnsi="Courier New" w:cs="Courier New"/>
          <w:sz w:val="20"/>
          <w:szCs w:val="20"/>
        </w:rPr>
        <w:t xml:space="preserve"> = http://valet_proxy:8090/v1</w:t>
      </w:r>
    </w:p>
    <w:p w14:paraId="72ABE2DF" w14:textId="77777777" w:rsidR="00D94034" w:rsidRP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>failure_mode = reject</w:t>
      </w:r>
    </w:p>
    <w:p w14:paraId="472B7E2C" w14:textId="77777777" w:rsidR="00D94034" w:rsidRPr="00D94034" w:rsidRDefault="00D94034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admin_tenant_name = </w:t>
      </w:r>
      <w:r>
        <w:rPr>
          <w:rFonts w:ascii="Courier New" w:eastAsia="Times New Roman" w:hAnsi="Courier New" w:cs="Courier New"/>
          <w:sz w:val="20"/>
          <w:szCs w:val="20"/>
        </w:rPr>
        <w:t xml:space="preserve">&lt; set </w:t>
      </w:r>
      <w:r w:rsidR="00A34BAB">
        <w:rPr>
          <w:rFonts w:ascii="Courier New" w:eastAsia="Times New Roman" w:hAnsi="Courier New" w:cs="Courier New"/>
          <w:sz w:val="20"/>
          <w:szCs w:val="20"/>
        </w:rPr>
        <w:t xml:space="preserve">tenant name 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6A942CE2" w14:textId="77777777" w:rsidR="00D94034" w:rsidRPr="00D94034" w:rsidRDefault="00D94034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admin_username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A34BAB">
        <w:rPr>
          <w:rFonts w:ascii="Courier New" w:eastAsia="Times New Roman" w:hAnsi="Courier New" w:cs="Courier New"/>
          <w:sz w:val="20"/>
          <w:szCs w:val="20"/>
        </w:rPr>
        <w:t xml:space="preserve"> set tenant admin name 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518ABE34" w14:textId="77777777" w:rsidR="00D94034" w:rsidRPr="00D94034" w:rsidRDefault="00D94034" w:rsidP="00A3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admin_password = </w:t>
      </w: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A34BAB" w:rsidRPr="00A34BA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34BAB">
        <w:rPr>
          <w:rFonts w:ascii="Courier New" w:eastAsia="Times New Roman" w:hAnsi="Courier New" w:cs="Courier New"/>
          <w:sz w:val="20"/>
          <w:szCs w:val="20"/>
        </w:rPr>
        <w:t xml:space="preserve">set tenant admin password 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</w:p>
    <w:p w14:paraId="52AFC481" w14:textId="77777777" w:rsidR="00D94034" w:rsidRDefault="00D94034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94034">
        <w:rPr>
          <w:rFonts w:ascii="Courier New" w:eastAsia="Times New Roman" w:hAnsi="Courier New" w:cs="Courier New"/>
          <w:sz w:val="20"/>
          <w:szCs w:val="20"/>
        </w:rPr>
        <w:t xml:space="preserve">admin_auth_url = </w:t>
      </w:r>
      <w:commentRangeStart w:id="47"/>
      <w:r w:rsidR="00E10ED3">
        <w:fldChar w:fldCharType="begin"/>
      </w:r>
      <w:r w:rsidR="00E10ED3">
        <w:instrText xml:space="preserve"> HYPERLINK </w:instrText>
      </w:r>
      <w:r w:rsidR="00E10ED3">
        <w:fldChar w:fldCharType="separate"/>
      </w:r>
      <w:r w:rsidR="007619B7" w:rsidRPr="00EF6D98">
        <w:rPr>
          <w:rStyle w:val="Hyperlink"/>
          <w:rFonts w:ascii="Courier New" w:eastAsia="Times New Roman" w:hAnsi="Courier New" w:cs="Courier New"/>
          <w:sz w:val="20"/>
          <w:szCs w:val="20"/>
        </w:rPr>
        <w:t>http://&lt;keystone-server&gt;:35357/v2.0</w:t>
      </w:r>
      <w:r w:rsidR="00E10ED3">
        <w:rPr>
          <w:rStyle w:val="Hyperlink"/>
          <w:rFonts w:ascii="Courier New" w:eastAsia="Times New Roman" w:hAnsi="Courier New" w:cs="Courier New"/>
          <w:sz w:val="20"/>
          <w:szCs w:val="20"/>
        </w:rPr>
        <w:fldChar w:fldCharType="end"/>
      </w:r>
      <w:commentRangeEnd w:id="47"/>
      <w:r w:rsidR="00B75E80">
        <w:rPr>
          <w:rStyle w:val="CommentReference"/>
        </w:rPr>
        <w:commentReference w:id="47"/>
      </w:r>
    </w:p>
    <w:p w14:paraId="3C126D1E" w14:textId="77777777" w:rsidR="007619B7" w:rsidRDefault="007619B7" w:rsidP="00D94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9F0F316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Restart nova-scheduler using separate stop and start directives:</w:t>
      </w:r>
    </w:p>
    <w:p w14:paraId="1BAA6F02" w14:textId="77777777" w:rsid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471554C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7619B7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7619B7">
        <w:rPr>
          <w:rFonts w:ascii="Courier New" w:eastAsia="Times New Roman" w:hAnsi="Courier New" w:cs="Courier New"/>
          <w:sz w:val="20"/>
          <w:szCs w:val="20"/>
        </w:rPr>
        <w:t xml:space="preserve"> service nova-scheduler stop</w:t>
      </w:r>
    </w:p>
    <w:p w14:paraId="3AE23FF1" w14:textId="77777777" w:rsidR="007619B7" w:rsidRPr="007619B7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19B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7619B7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7619B7">
        <w:rPr>
          <w:rFonts w:ascii="Courier New" w:eastAsia="Times New Roman" w:hAnsi="Courier New" w:cs="Courier New"/>
          <w:sz w:val="20"/>
          <w:szCs w:val="20"/>
        </w:rPr>
        <w:t xml:space="preserve"> service nova-scheduler start</w:t>
      </w:r>
    </w:p>
    <w:p w14:paraId="14BBD9CB" w14:textId="77777777" w:rsidR="007619B7" w:rsidRPr="00D94034" w:rsidRDefault="007619B7" w:rsidP="0076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9F010A" w14:textId="77777777" w:rsidR="00D2312D" w:rsidRDefault="00D2312D" w:rsidP="00477169">
      <w:pPr>
        <w:rPr>
          <w:b/>
          <w:bCs/>
          <w:u w:val="single"/>
        </w:rPr>
      </w:pPr>
    </w:p>
    <w:p w14:paraId="3FF78A44" w14:textId="77777777" w:rsidR="00BE6E9B" w:rsidRDefault="00BE6E9B" w:rsidP="0006759B">
      <w:pPr>
        <w:pStyle w:val="Heading2"/>
        <w:numPr>
          <w:ilvl w:val="1"/>
          <w:numId w:val="14"/>
        </w:numPr>
      </w:pPr>
      <w:bookmarkStart w:id="48" w:name="_Toc452473996"/>
      <w:r w:rsidRPr="00BE6E9B">
        <w:t>Heat</w:t>
      </w:r>
      <w:bookmarkEnd w:id="48"/>
    </w:p>
    <w:p w14:paraId="16801DEF" w14:textId="77777777" w:rsidR="0003220C" w:rsidRPr="0003220C" w:rsidRDefault="0003220C" w:rsidP="0003220C">
      <w:pPr>
        <w:ind w:firstLine="720"/>
      </w:pPr>
      <w:r>
        <w:t xml:space="preserve">The following changes are made in </w:t>
      </w:r>
      <w:r>
        <w:rPr>
          <w:rStyle w:val="HTMLCode"/>
          <w:rFonts w:eastAsiaTheme="minorHAnsi"/>
        </w:rPr>
        <w:t>/etc/heat/heat.conf</w:t>
      </w:r>
      <w:r>
        <w:t>:</w:t>
      </w:r>
    </w:p>
    <w:p w14:paraId="4C091B63" w14:textId="77777777" w:rsidR="00D2312D" w:rsidRDefault="00C7421E" w:rsidP="00C7421E">
      <w:pPr>
        <w:ind w:left="720"/>
      </w:pPr>
      <w:r>
        <w:t xml:space="preserve">Set the </w:t>
      </w:r>
      <w:r>
        <w:rPr>
          <w:rStyle w:val="HTMLCode"/>
          <w:rFonts w:eastAsiaTheme="minorHAnsi"/>
        </w:rPr>
        <w:t>plugin_dirs</w:t>
      </w:r>
      <w:r>
        <w:t xml:space="preserve"> option in the </w:t>
      </w:r>
      <w:r>
        <w:rPr>
          <w:rStyle w:val="HTMLCode"/>
          <w:rFonts w:eastAsiaTheme="minorHAnsi"/>
        </w:rPr>
        <w:t>[DEFAULT]</w:t>
      </w:r>
      <w:r>
        <w:t xml:space="preserve"> section so that Heat can locate and use the Valet Stack Lifecycle Plugin. </w:t>
      </w:r>
      <w:r w:rsidR="0003220C">
        <w:t>If</w:t>
      </w:r>
      <w:r>
        <w:t xml:space="preserve"> </w:t>
      </w:r>
      <w:r>
        <w:rPr>
          <w:rStyle w:val="HTMLCode"/>
          <w:rFonts w:eastAsiaTheme="minorHAnsi"/>
        </w:rPr>
        <w:t>plugin_dirs</w:t>
      </w:r>
      <w:r>
        <w:t xml:space="preserve"> is already present, separate entries by commas. The order of entries does not matter.</w:t>
      </w:r>
    </w:p>
    <w:p w14:paraId="146C7C56" w14:textId="77777777" w:rsidR="0003220C" w:rsidRDefault="0003220C" w:rsidP="00C7421E">
      <w:pPr>
        <w:ind w:left="720"/>
      </w:pPr>
    </w:p>
    <w:p w14:paraId="20EA9AC7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lastRenderedPageBreak/>
        <w:t>[DEFAULT]</w:t>
      </w:r>
    </w:p>
    <w:p w14:paraId="63408C39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plugin_dirs = /home/stack/allegro/valet_os/etc/valet_os/heat</w:t>
      </w:r>
    </w:p>
    <w:p w14:paraId="3E504EEF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stack_scheduler_hints = True</w:t>
      </w:r>
    </w:p>
    <w:p w14:paraId="29F0F3B4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1BC201CE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CCC0543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t xml:space="preserve">Add a </w:t>
      </w:r>
      <w:r>
        <w:rPr>
          <w:rStyle w:val="HTMLCode"/>
          <w:rFonts w:eastAsiaTheme="minorHAnsi"/>
        </w:rPr>
        <w:t>[valet]</w:t>
      </w:r>
      <w:r>
        <w:t xml:space="preserve"> section. This will be used by the Valet Stack Lifecycle Plugin:</w:t>
      </w:r>
      <w:r w:rsidRPr="00C7421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9F2DBD8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u w:val="single"/>
        </w:rPr>
      </w:pPr>
    </w:p>
    <w:p w14:paraId="34E8B4BA" w14:textId="77777777" w:rsidR="00C7421E" w:rsidRDefault="002F118D" w:rsidP="00BE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0F4C52">
        <w:rPr>
          <w:b/>
          <w:bCs/>
          <w:u w:val="single"/>
        </w:rPr>
        <w:t>Note</w:t>
      </w:r>
      <w:r>
        <w:t>:</w:t>
      </w:r>
      <w:r w:rsidRPr="000F4C52">
        <w:t xml:space="preserve"> </w:t>
      </w:r>
      <w:r w:rsidRPr="000F4C52">
        <w:rPr>
          <w:i/>
          <w:iCs/>
        </w:rPr>
        <w:t>valet_api_proxy</w:t>
      </w:r>
      <w:r w:rsidRPr="000F4C52">
        <w:t xml:space="preserve"> requires load balancing solution</w:t>
      </w:r>
      <w:r>
        <w:rPr>
          <w:rFonts w:ascii="Courier New" w:eastAsia="Times New Roman" w:hAnsi="Courier New" w:cs="Courier New"/>
          <w:sz w:val="20"/>
          <w:szCs w:val="20"/>
        </w:rPr>
        <w:t xml:space="preserve"> (e.g. </w:t>
      </w:r>
      <w:hyperlink w:anchor="_Valet_High_Availability" w:history="1">
        <w:r w:rsidRPr="00C8363D">
          <w:rPr>
            <w:rStyle w:val="Hyperlink"/>
            <w:rFonts w:ascii="Courier New" w:eastAsia="Times New Roman" w:hAnsi="Courier New" w:cs="Courier New"/>
            <w:sz w:val="20"/>
            <w:szCs w:val="20"/>
          </w:rPr>
          <w:t>haproxy</w:t>
        </w:r>
      </w:hyperlink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5E6A1371" w14:textId="77777777" w:rsidR="002F118D" w:rsidRDefault="002F118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678C805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valet</w:t>
      </w:r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>]</w:t>
      </w:r>
    </w:p>
    <w:p w14:paraId="029E25DC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url</w:t>
      </w:r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= </w:t>
      </w:r>
      <w:hyperlink r:id="rId27" w:history="1">
        <w:r w:rsidR="00C8363D" w:rsidRPr="00EF6D9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http://valet_api_proxy:8090/v1</w:t>
        </w:r>
      </w:hyperlink>
    </w:p>
    <w:p w14:paraId="081F2BB0" w14:textId="77777777" w:rsidR="00C8363D" w:rsidRDefault="00C8363D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EDBAC59" w14:textId="77777777" w:rsidR="00C8363D" w:rsidRDefault="00C8363D" w:rsidP="000F4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3C6F9FA6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214C7F48" w14:textId="77777777" w:rsid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0EBBB265" w14:textId="77777777" w:rsidR="00C7421E" w:rsidRPr="00C7421E" w:rsidRDefault="00C7421E" w:rsidP="00C7421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7421E">
        <w:rPr>
          <w:rFonts w:ascii="Times New Roman" w:eastAsia="Times New Roman" w:hAnsi="Times New Roman" w:cs="Times New Roman"/>
          <w:sz w:val="24"/>
          <w:szCs w:val="24"/>
        </w:rPr>
        <w:t>Restart heat-engine using separate stop and start directives:</w:t>
      </w:r>
    </w:p>
    <w:p w14:paraId="51B779DF" w14:textId="77777777" w:rsidR="00C7421E" w:rsidRPr="00C7421E" w:rsidRDefault="00C7421E" w:rsidP="00C7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service heat-engine stop</w:t>
      </w:r>
    </w:p>
    <w:p w14:paraId="0DEE4B6D" w14:textId="09D052DE" w:rsidR="00D44376" w:rsidRDefault="00C7421E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C7421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C7421E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C7421E">
        <w:rPr>
          <w:rFonts w:ascii="Courier New" w:eastAsia="Times New Roman" w:hAnsi="Courier New" w:cs="Courier New"/>
          <w:sz w:val="20"/>
          <w:szCs w:val="20"/>
        </w:rPr>
        <w:t xml:space="preserve"> service heat-engine start</w:t>
      </w:r>
    </w:p>
    <w:p w14:paraId="1807BFF4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C5BBB0B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6623992B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EB7F057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718C451F" w14:textId="77777777" w:rsidR="00D44376" w:rsidRDefault="00D44376" w:rsidP="00D4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14:paraId="51188BB6" w14:textId="35B4AF24" w:rsidR="007E0C3E" w:rsidRDefault="007E0C3E" w:rsidP="0006759B">
      <w:pPr>
        <w:pStyle w:val="Heading1"/>
        <w:numPr>
          <w:ilvl w:val="0"/>
          <w:numId w:val="14"/>
        </w:numPr>
      </w:pPr>
      <w:bookmarkStart w:id="49" w:name="_Toc452473997"/>
      <w:r>
        <w:t>Appendix</w:t>
      </w:r>
      <w:bookmarkEnd w:id="49"/>
    </w:p>
    <w:p w14:paraId="757766A0" w14:textId="6D9208C7" w:rsidR="003161D0" w:rsidRDefault="003161D0" w:rsidP="0006759B">
      <w:pPr>
        <w:pStyle w:val="Heading1"/>
        <w:numPr>
          <w:ilvl w:val="1"/>
          <w:numId w:val="14"/>
        </w:numPr>
      </w:pPr>
      <w:bookmarkStart w:id="50" w:name="_HaProxy_configuration_sample"/>
      <w:bookmarkStart w:id="51" w:name="_Toc452473998"/>
      <w:bookmarkEnd w:id="50"/>
      <w:r>
        <w:t>HaProxy installation</w:t>
      </w:r>
      <w:bookmarkEnd w:id="51"/>
    </w:p>
    <w:p w14:paraId="7266EF09" w14:textId="77777777" w:rsidR="00A1555C" w:rsidRDefault="00A1555C" w:rsidP="003161D0">
      <w:pPr>
        <w:spacing w:after="0" w:line="240" w:lineRule="auto"/>
      </w:pPr>
      <w:r>
        <w:t>Haproxy service installation</w:t>
      </w:r>
    </w:p>
    <w:p w14:paraId="2C62FDC8" w14:textId="33CBD925" w:rsidR="003161D0" w:rsidRDefault="003161D0" w:rsidP="00A1555C">
      <w:pPr>
        <w:spacing w:after="0" w:line="240" w:lineRule="auto"/>
        <w:ind w:firstLine="720"/>
      </w:pPr>
      <w:proofErr w:type="gramStart"/>
      <w:r>
        <w:t>apt-get</w:t>
      </w:r>
      <w:proofErr w:type="gramEnd"/>
      <w:r>
        <w:t xml:space="preserve"> update</w:t>
      </w:r>
    </w:p>
    <w:p w14:paraId="6CAEA34B" w14:textId="1DC9E84C" w:rsidR="003161D0" w:rsidRDefault="003161D0" w:rsidP="00A1555C">
      <w:pPr>
        <w:spacing w:after="0" w:line="240" w:lineRule="auto"/>
        <w:ind w:firstLine="720"/>
      </w:pPr>
      <w:proofErr w:type="gramStart"/>
      <w:r>
        <w:t>apt-get</w:t>
      </w:r>
      <w:proofErr w:type="gramEnd"/>
      <w:r>
        <w:t xml:space="preserve"> upgrade</w:t>
      </w:r>
    </w:p>
    <w:p w14:paraId="02BB5296" w14:textId="4B97E8C7" w:rsidR="003161D0" w:rsidRDefault="003161D0" w:rsidP="00A1555C">
      <w:pPr>
        <w:spacing w:after="0" w:line="240" w:lineRule="auto"/>
        <w:ind w:firstLine="720"/>
      </w:pPr>
      <w:proofErr w:type="gramStart"/>
      <w:r w:rsidRPr="003161D0">
        <w:rPr>
          <w:highlight w:val="lightGray"/>
        </w:rPr>
        <w:t>apt-get</w:t>
      </w:r>
      <w:proofErr w:type="gramEnd"/>
      <w:r w:rsidRPr="003161D0">
        <w:rPr>
          <w:highlight w:val="lightGray"/>
        </w:rPr>
        <w:t xml:space="preserve"> install haproxy</w:t>
      </w:r>
    </w:p>
    <w:p w14:paraId="51223F17" w14:textId="21C5C709" w:rsidR="003161D0" w:rsidRDefault="003161D0" w:rsidP="00A1555C">
      <w:pPr>
        <w:spacing w:after="0" w:line="240" w:lineRule="auto"/>
        <w:ind w:firstLine="720"/>
      </w:pPr>
      <w:proofErr w:type="gramStart"/>
      <w:r>
        <w:t>set</w:t>
      </w:r>
      <w:proofErr w:type="gramEnd"/>
      <w:r>
        <w:t xml:space="preserve"> ENABLED=1 in  /etc/default/haproxy</w:t>
      </w:r>
    </w:p>
    <w:p w14:paraId="3B71623C" w14:textId="77777777" w:rsidR="003161D0" w:rsidRDefault="003161D0" w:rsidP="003161D0">
      <w:pPr>
        <w:spacing w:after="0" w:line="240" w:lineRule="auto"/>
      </w:pPr>
    </w:p>
    <w:p w14:paraId="6790C73D" w14:textId="63C63E2B" w:rsidR="003161D0" w:rsidRDefault="00A1555C" w:rsidP="003161D0">
      <w:pPr>
        <w:spacing w:after="0" w:line="240" w:lineRule="auto"/>
      </w:pPr>
      <w:r>
        <w:t>S</w:t>
      </w:r>
      <w:r w:rsidR="003161D0">
        <w:t>tarting the service</w:t>
      </w:r>
      <w:r w:rsidR="00E86D3C">
        <w:t xml:space="preserve"> (see conf sample below)</w:t>
      </w:r>
      <w:r w:rsidR="003161D0">
        <w:t>:</w:t>
      </w:r>
    </w:p>
    <w:p w14:paraId="07D279F5" w14:textId="3762E24F" w:rsidR="003161D0" w:rsidRDefault="003161D0" w:rsidP="003161D0">
      <w:pPr>
        <w:spacing w:after="0" w:line="240" w:lineRule="auto"/>
        <w:ind w:firstLine="360"/>
      </w:pPr>
      <w:proofErr w:type="gramStart"/>
      <w:r>
        <w:t>service</w:t>
      </w:r>
      <w:proofErr w:type="gramEnd"/>
      <w:r>
        <w:t xml:space="preserve"> haproxy start</w:t>
      </w:r>
    </w:p>
    <w:p w14:paraId="00A8FA2C" w14:textId="77777777" w:rsidR="003161D0" w:rsidRPr="003161D0" w:rsidRDefault="003161D0" w:rsidP="003161D0"/>
    <w:p w14:paraId="3B9AF8B5" w14:textId="59B50FBC" w:rsidR="00D44376" w:rsidRDefault="007E0C3E" w:rsidP="0006759B">
      <w:pPr>
        <w:pStyle w:val="Heading1"/>
        <w:numPr>
          <w:ilvl w:val="1"/>
          <w:numId w:val="14"/>
        </w:numPr>
      </w:pPr>
      <w:bookmarkStart w:id="52" w:name="_Toc452473999"/>
      <w:r>
        <w:t>H</w:t>
      </w:r>
      <w:r w:rsidR="00D44376">
        <w:t>a</w:t>
      </w:r>
      <w:r>
        <w:t>P</w:t>
      </w:r>
      <w:r w:rsidR="00D44376">
        <w:t>roxy configuration sample</w:t>
      </w:r>
      <w:bookmarkEnd w:id="52"/>
      <w:r w:rsidR="00D44376">
        <w:t xml:space="preserve"> </w:t>
      </w:r>
    </w:p>
    <w:p w14:paraId="5FBC5B7C" w14:textId="2EF40DE8" w:rsidR="007E0C3E" w:rsidRDefault="00D44376" w:rsidP="00E86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86D3C">
        <w:rPr>
          <w:rFonts w:ascii="Courier New" w:eastAsia="Times New Roman" w:hAnsi="Courier New" w:cs="Courier New"/>
          <w:sz w:val="20"/>
          <w:szCs w:val="20"/>
        </w:rPr>
        <w:t>vim</w:t>
      </w:r>
      <w:r w:rsidRPr="00D44376">
        <w:rPr>
          <w:rFonts w:ascii="Courier New" w:eastAsia="Times New Roman" w:hAnsi="Courier New" w:cs="Courier New"/>
          <w:sz w:val="20"/>
          <w:szCs w:val="20"/>
        </w:rPr>
        <w:t xml:space="preserve"> /etc/haproxy/haproxy.cfg</w:t>
      </w:r>
    </w:p>
    <w:p w14:paraId="57478092" w14:textId="77777777" w:rsidR="007E0C3E" w:rsidRDefault="007E0C3E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2FDCB6" w14:textId="6D1C576C" w:rsidR="00D44376" w:rsidRPr="00D44376" w:rsidRDefault="007E0C3E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="00D44376" w:rsidRPr="00D44376">
        <w:rPr>
          <w:rFonts w:ascii="Courier New" w:eastAsia="Times New Roman" w:hAnsi="Courier New" w:cs="Courier New"/>
          <w:sz w:val="20"/>
          <w:szCs w:val="20"/>
        </w:rPr>
        <w:t>maxconn</w:t>
      </w:r>
      <w:proofErr w:type="gramEnd"/>
      <w:r w:rsidR="00D44376" w:rsidRPr="00D44376">
        <w:rPr>
          <w:rFonts w:ascii="Courier New" w:eastAsia="Times New Roman" w:hAnsi="Courier New" w:cs="Courier New"/>
          <w:sz w:val="20"/>
          <w:szCs w:val="20"/>
        </w:rPr>
        <w:t xml:space="preserve"> 2000</w:t>
      </w:r>
    </w:p>
    <w:p w14:paraId="1532F375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400 /etc/haproxy/errors/400.http</w:t>
      </w:r>
    </w:p>
    <w:p w14:paraId="5EB291F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403 /etc/haproxy/errors/403.http</w:t>
      </w:r>
    </w:p>
    <w:p w14:paraId="03968EFF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408 /etc/haproxy/errors/408.http</w:t>
      </w:r>
    </w:p>
    <w:p w14:paraId="41F86D15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500 /etc/haproxy/errors/500.http</w:t>
      </w:r>
    </w:p>
    <w:p w14:paraId="727D8B0E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502 /etc/haproxy/errors/502.http</w:t>
      </w:r>
    </w:p>
    <w:p w14:paraId="554C7C6A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503 /etc/haproxy/errors/503.http</w:t>
      </w:r>
    </w:p>
    <w:p w14:paraId="724DD0BC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errorfile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504 /etc/haproxy/errors/504.http</w:t>
      </w:r>
    </w:p>
    <w:p w14:paraId="2E4DC185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7805E3A7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lastRenderedPageBreak/>
        <w:t>listen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valet_api 0.0.0.0:8090</w:t>
      </w:r>
    </w:p>
    <w:p w14:paraId="14FB83CB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mode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http</w:t>
      </w:r>
    </w:p>
    <w:p w14:paraId="0FFBBB9F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stats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enable</w:t>
      </w:r>
    </w:p>
    <w:p w14:paraId="47597111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stats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uri /haproxy?stats</w:t>
      </w:r>
    </w:p>
    <w:p w14:paraId="4D537CC1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roundrobin</w:t>
      </w:r>
    </w:p>
    <w:p w14:paraId="16E5E151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no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option http-server-close</w:t>
      </w:r>
    </w:p>
    <w:p w14:paraId="0C0194CE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http-check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expect status 200</w:t>
      </w:r>
    </w:p>
    <w:p w14:paraId="33B6550A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option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forwardfor</w:t>
      </w:r>
    </w:p>
    <w:p w14:paraId="74E92EEE" w14:textId="77777777" w:rsidR="00D44376" w:rsidRP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valet1 &lt;valet1 IP&gt;:8090 check</w:t>
      </w:r>
    </w:p>
    <w:p w14:paraId="2D44987F" w14:textId="30BA598C" w:rsidR="00D44376" w:rsidRDefault="00D44376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437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44376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D44376">
        <w:rPr>
          <w:rFonts w:ascii="Courier New" w:eastAsia="Times New Roman" w:hAnsi="Courier New" w:cs="Courier New"/>
          <w:sz w:val="20"/>
          <w:szCs w:val="20"/>
        </w:rPr>
        <w:t xml:space="preserve"> valet2 &lt;valet2 IP&gt;:8090 check</w:t>
      </w:r>
    </w:p>
    <w:p w14:paraId="7C54A479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636A5AD" w14:textId="77777777" w:rsidR="00F62B99" w:rsidRDefault="00F62B99" w:rsidP="007E0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65E94EA" w14:textId="77777777" w:rsidR="005C3E3F" w:rsidRDefault="00F62B99" w:rsidP="005C3E3F">
      <w:pPr>
        <w:pStyle w:val="Heading1"/>
        <w:numPr>
          <w:ilvl w:val="1"/>
          <w:numId w:val="14"/>
        </w:numPr>
      </w:pPr>
      <w:bookmarkStart w:id="53" w:name="_Silent_SSH"/>
      <w:bookmarkEnd w:id="53"/>
      <w:r>
        <w:t>Silent SSH</w:t>
      </w:r>
    </w:p>
    <w:p w14:paraId="7FAB491B" w14:textId="4E941968" w:rsidR="005C3E3F" w:rsidRDefault="005C3E3F" w:rsidP="004B0EBE">
      <w:pPr>
        <w:spacing w:after="200" w:line="276" w:lineRule="auto"/>
        <w:ind w:left="720"/>
      </w:pPr>
      <w:r>
        <w:t xml:space="preserve">This procedure explains how to establish silent </w:t>
      </w:r>
      <w:proofErr w:type="gramStart"/>
      <w:r>
        <w:t>ss</w:t>
      </w:r>
      <w:r w:rsidR="004B0EBE">
        <w:t>h</w:t>
      </w:r>
      <w:proofErr w:type="gramEnd"/>
      <w:r>
        <w:t xml:space="preserve"> between two hosts.</w:t>
      </w:r>
      <w:r w:rsidR="004B0EBE">
        <w:t xml:space="preserve"> </w:t>
      </w:r>
    </w:p>
    <w:p w14:paraId="6940475C" w14:textId="77777777" w:rsidR="004B0EBE" w:rsidRPr="004B0EBE" w:rsidRDefault="00F62B99" w:rsidP="004B0EBE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Generate rsa key-pair: </w:t>
      </w:r>
    </w:p>
    <w:p w14:paraId="5C5CB7FD" w14:textId="61FE8C28" w:rsidR="00F62B99" w:rsidRPr="004B0EBE" w:rsidRDefault="00F62B99" w:rsidP="004B0EBE">
      <w:pPr>
        <w:spacing w:after="200" w:line="276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698A">
        <w:rPr>
          <w:rFonts w:ascii="Courier New" w:eastAsia="Times New Roman" w:hAnsi="Courier New" w:cs="Courier New"/>
          <w:sz w:val="20"/>
          <w:szCs w:val="20"/>
        </w:rPr>
        <w:t>ssh-keygen</w:t>
      </w:r>
      <w:proofErr w:type="gramEnd"/>
      <w:r w:rsidRPr="0053698A">
        <w:rPr>
          <w:rFonts w:ascii="Courier New" w:eastAsia="Times New Roman" w:hAnsi="Courier New" w:cs="Courier New"/>
          <w:sz w:val="20"/>
          <w:szCs w:val="20"/>
        </w:rPr>
        <w:t xml:space="preserve"> -f /home/</w:t>
      </w:r>
      <w:r w:rsidR="004B0EBE">
        <w:rPr>
          <w:rFonts w:ascii="Courier New" w:eastAsia="Times New Roman" w:hAnsi="Courier New" w:cs="Courier New"/>
          <w:sz w:val="20"/>
          <w:szCs w:val="20"/>
        </w:rPr>
        <w:t>attcloud</w:t>
      </w:r>
      <w:r w:rsidRPr="0053698A">
        <w:rPr>
          <w:rFonts w:ascii="Courier New" w:eastAsia="Times New Roman" w:hAnsi="Courier New" w:cs="Courier New"/>
          <w:sz w:val="20"/>
          <w:szCs w:val="20"/>
        </w:rPr>
        <w:t>/.ssh/valet_id_rsa -q -N ""</w:t>
      </w:r>
    </w:p>
    <w:p w14:paraId="7D53BE68" w14:textId="3ACD84B4" w:rsidR="004B0EBE" w:rsidRDefault="00F62B99" w:rsidP="004B0EBE">
      <w:pPr>
        <w:spacing w:after="200" w:line="276" w:lineRule="auto"/>
        <w:ind w:left="720"/>
      </w:pPr>
      <w:r>
        <w:t xml:space="preserve">This </w:t>
      </w:r>
      <w:r w:rsidR="004B0EBE">
        <w:t>will create two files:</w:t>
      </w:r>
    </w:p>
    <w:p w14:paraId="6C0B4FAE" w14:textId="10BCA0DB" w:rsidR="00F62B99" w:rsidRDefault="00F62B99" w:rsidP="004B0EBE">
      <w:pPr>
        <w:spacing w:after="200" w:line="276" w:lineRule="auto"/>
        <w:ind w:left="720"/>
      </w:pPr>
      <w:r w:rsidRPr="0053698A">
        <w:t>/</w:t>
      </w:r>
      <w:r w:rsidRPr="0053698A">
        <w:rPr>
          <w:rFonts w:ascii="Courier New" w:eastAsia="Times New Roman" w:hAnsi="Courier New" w:cs="Courier New"/>
          <w:sz w:val="20"/>
          <w:szCs w:val="20"/>
        </w:rPr>
        <w:t>home/attcloud/.ssh/valet_id_rsa, /home/ attcloud /.ssh/valet_id_rsa.pub</w:t>
      </w:r>
    </w:p>
    <w:p w14:paraId="7968BA6A" w14:textId="77777777" w:rsidR="004B0EBE" w:rsidRDefault="00F62B99" w:rsidP="00F62B99">
      <w:pPr>
        <w:spacing w:after="200" w:line="276" w:lineRule="auto"/>
        <w:ind w:left="720"/>
      </w:pPr>
      <w:r>
        <w:t>Copy the content of</w:t>
      </w:r>
      <w:r w:rsidR="004B0EBE">
        <w:t>:</w:t>
      </w:r>
    </w:p>
    <w:p w14:paraId="08FCC033" w14:textId="74BE40A8" w:rsidR="00F62B99" w:rsidRDefault="00F62B99" w:rsidP="004B0EBE">
      <w:pPr>
        <w:spacing w:after="200" w:line="276" w:lineRule="auto"/>
        <w:ind w:left="720"/>
      </w:pPr>
      <w:r w:rsidRPr="0053698A">
        <w:rPr>
          <w:rFonts w:ascii="Courier New" w:eastAsia="Times New Roman" w:hAnsi="Courier New" w:cs="Courier New"/>
          <w:sz w:val="20"/>
          <w:szCs w:val="20"/>
        </w:rPr>
        <w:t>/home/attcloud/.ssh/valet_id_rsa.pub</w:t>
      </w:r>
      <w:r>
        <w:t xml:space="preserve"> into </w:t>
      </w:r>
      <w:r w:rsidRPr="0053698A">
        <w:rPr>
          <w:rFonts w:ascii="Courier New" w:eastAsia="Times New Roman" w:hAnsi="Courier New" w:cs="Courier New"/>
          <w:sz w:val="20"/>
          <w:szCs w:val="20"/>
        </w:rPr>
        <w:t>/home/attcloud/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Pr="0053698A">
        <w:rPr>
          <w:rFonts w:ascii="Courier New" w:eastAsia="Times New Roman" w:hAnsi="Courier New" w:cs="Courier New"/>
          <w:sz w:val="20"/>
          <w:szCs w:val="20"/>
        </w:rPr>
        <w:t>ssh/authorized_keys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3698A">
        <w:t>on the destination host</w:t>
      </w:r>
    </w:p>
    <w:p w14:paraId="63660CE9" w14:textId="7CC6CC04" w:rsidR="00F62B99" w:rsidRDefault="004B0EBE" w:rsidP="00F62B99">
      <w:pPr>
        <w:spacing w:after="200" w:line="276" w:lineRule="auto"/>
        <w:ind w:left="720"/>
      </w:pPr>
      <w:r>
        <w:t xml:space="preserve">As some of the valet scripts are executed via ‘sudo’, silent </w:t>
      </w:r>
      <w:proofErr w:type="gramStart"/>
      <w:r>
        <w:t>ssh</w:t>
      </w:r>
      <w:proofErr w:type="gramEnd"/>
      <w:r>
        <w:t xml:space="preserve"> is required for both valet and root user.</w:t>
      </w:r>
      <w:r>
        <w:t xml:space="preserve"> There for perform this procedure both as root and attcloud user.</w:t>
      </w:r>
    </w:p>
    <w:p w14:paraId="627B268D" w14:textId="33C26E92" w:rsidR="004B0EBE" w:rsidRDefault="004B0EBE" w:rsidP="004B0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>R</w:t>
      </w:r>
      <w:r>
        <w:t xml:space="preserve">un </w:t>
      </w:r>
      <w:proofErr w:type="gramStart"/>
      <w:r>
        <w:t>ssh</w:t>
      </w:r>
      <w:proofErr w:type="gramEnd"/>
      <w:r>
        <w:t xml:space="preserve"> between hosts and h</w:t>
      </w:r>
      <w:r>
        <w:t>i</w:t>
      </w:r>
      <w:r>
        <w:t xml:space="preserve">t ‘enter’ when asked to accept the </w:t>
      </w:r>
      <w:r>
        <w:t xml:space="preserve">destination host </w:t>
      </w:r>
      <w:r>
        <w:t>fingerprint</w:t>
      </w:r>
    </w:p>
    <w:p w14:paraId="097EB119" w14:textId="6CE82AFE" w:rsidR="00F62B99" w:rsidRPr="00C7421E" w:rsidRDefault="004B0EBE" w:rsidP="004B0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t xml:space="preserve">(this will </w:t>
      </w:r>
      <w:r w:rsidR="005C3E3F">
        <w:t xml:space="preserve">set the </w:t>
      </w:r>
      <w:r>
        <w:t xml:space="preserve">host </w:t>
      </w:r>
      <w:r w:rsidRPr="004B0EBE">
        <w:t>fingerprints</w:t>
      </w:r>
      <w:r>
        <w:t xml:space="preserve"> in </w:t>
      </w:r>
      <w:r w:rsidR="005C3E3F" w:rsidRPr="004B0EBE">
        <w:t>known</w:t>
      </w:r>
      <w:r w:rsidR="005C3E3F">
        <w:t>_hosts file</w:t>
      </w:r>
      <w:r>
        <w:t>)</w:t>
      </w:r>
      <w:bookmarkStart w:id="54" w:name="_GoBack"/>
      <w:bookmarkEnd w:id="54"/>
      <w:r w:rsidR="005C3E3F">
        <w:t>.</w:t>
      </w:r>
    </w:p>
    <w:sectPr w:rsidR="00F62B99" w:rsidRPr="00C7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Joe D'Andrea" w:date="2016-06-01T15:48:00Z" w:initials="JD">
    <w:p w14:paraId="164D886F" w14:textId="77777777" w:rsidR="007201AA" w:rsidRDefault="007201AA">
      <w:pPr>
        <w:pStyle w:val="CommentText"/>
      </w:pPr>
      <w:r>
        <w:rPr>
          <w:rStyle w:val="CommentReference"/>
        </w:rPr>
        <w:annotationRef/>
      </w:r>
      <w:r>
        <w:t>Image ID or Image file?</w:t>
      </w:r>
    </w:p>
    <w:p w14:paraId="3467314D" w14:textId="77777777" w:rsidR="007201AA" w:rsidRDefault="007201AA">
      <w:pPr>
        <w:pStyle w:val="CommentText"/>
      </w:pPr>
    </w:p>
    <w:p w14:paraId="70408EDB" w14:textId="3CF8EB49" w:rsidR="007201AA" w:rsidRDefault="007201AA">
      <w:pPr>
        <w:pStyle w:val="CommentText"/>
      </w:pPr>
      <w:r>
        <w:t>Not sure where the instantiation steps are documented, as this isn’t being done using nova.</w:t>
      </w:r>
    </w:p>
  </w:comment>
  <w:comment w:id="4" w:author="Joe D'Andrea" w:date="2016-06-01T16:50:00Z" w:initials="JD">
    <w:p w14:paraId="567CFF9C" w14:textId="4CD353A7" w:rsidR="007201AA" w:rsidRDefault="007201AA">
      <w:pPr>
        <w:pStyle w:val="CommentText"/>
      </w:pPr>
      <w:r>
        <w:rPr>
          <w:rStyle w:val="CommentReference"/>
        </w:rPr>
        <w:annotationRef/>
      </w:r>
      <w:r>
        <w:t>Which user does ~ refer to?</w:t>
      </w:r>
    </w:p>
  </w:comment>
  <w:comment w:id="5" w:author="Joe D'Andrea" w:date="2016-06-01T16:35:00Z" w:initials="JD">
    <w:p w14:paraId="1AADFCEB" w14:textId="77777777" w:rsidR="007201AA" w:rsidRDefault="007201AA">
      <w:pPr>
        <w:pStyle w:val="CommentText"/>
      </w:pPr>
      <w:r>
        <w:rPr>
          <w:rStyle w:val="CommentReference"/>
        </w:rPr>
        <w:annotationRef/>
      </w:r>
      <w:r>
        <w:t>ValetFilter plugin is specific to Nova.</w:t>
      </w:r>
    </w:p>
    <w:p w14:paraId="04E0B303" w14:textId="77777777" w:rsidR="007201AA" w:rsidRDefault="007201AA">
      <w:pPr>
        <w:pStyle w:val="CommentText"/>
      </w:pPr>
    </w:p>
    <w:p w14:paraId="71F813C3" w14:textId="0A7890E4" w:rsidR="007201AA" w:rsidRDefault="007201AA">
      <w:pPr>
        <w:pStyle w:val="CommentText"/>
      </w:pPr>
      <w:r>
        <w:t>Another way to describe it could be:</w:t>
      </w:r>
    </w:p>
    <w:p w14:paraId="551B116E" w14:textId="77777777" w:rsidR="007201AA" w:rsidRDefault="007201AA">
      <w:pPr>
        <w:pStyle w:val="CommentText"/>
      </w:pPr>
    </w:p>
    <w:p w14:paraId="2CBED74B" w14:textId="4669F68C" w:rsidR="007201AA" w:rsidRDefault="007201AA">
      <w:pPr>
        <w:pStyle w:val="CommentText"/>
      </w:pPr>
      <w:r>
        <w:t>Heat via Stack Lifecycle Plugin.</w:t>
      </w:r>
    </w:p>
    <w:p w14:paraId="72E80100" w14:textId="1F2F01E6" w:rsidR="007201AA" w:rsidRDefault="007201AA">
      <w:pPr>
        <w:pStyle w:val="CommentText"/>
      </w:pPr>
      <w:r>
        <w:t>Nova via Scheduler Filter Plugin.</w:t>
      </w:r>
    </w:p>
  </w:comment>
  <w:comment w:id="6" w:author="Joe D'Andrea" w:date="2016-06-01T16:56:00Z" w:initials="JD">
    <w:p w14:paraId="32491025" w14:textId="049C233E" w:rsidR="007201AA" w:rsidRDefault="007201AA">
      <w:pPr>
        <w:pStyle w:val="CommentText"/>
      </w:pPr>
      <w:r>
        <w:rPr>
          <w:rStyle w:val="CommentReference"/>
        </w:rPr>
        <w:annotationRef/>
      </w:r>
      <w:r>
        <w:t>Parts of these diagrams shifted a bit when other edits were made. Removed an extra line on previous page to keep this part in place.</w:t>
      </w:r>
    </w:p>
  </w:comment>
  <w:comment w:id="10" w:author="Joe D'Andrea" w:date="2016-06-01T17:04:00Z" w:initials="JD">
    <w:p w14:paraId="1073384C" w14:textId="2DDAB9E6" w:rsidR="007201AA" w:rsidRDefault="007201AA">
      <w:pPr>
        <w:pStyle w:val="CommentText"/>
      </w:pPr>
      <w:r>
        <w:rPr>
          <w:rStyle w:val="CommentReference"/>
        </w:rPr>
        <w:annotationRef/>
      </w:r>
      <w:r>
        <w:t>Show steps?</w:t>
      </w:r>
    </w:p>
    <w:p w14:paraId="1EFFEDA7" w14:textId="77777777" w:rsidR="007201AA" w:rsidRDefault="007201AA">
      <w:pPr>
        <w:pStyle w:val="CommentText"/>
      </w:pPr>
    </w:p>
    <w:p w14:paraId="5B4CE187" w14:textId="0F01BD22" w:rsidR="007201AA" w:rsidRDefault="007201AA">
      <w:pPr>
        <w:pStyle w:val="CommentText"/>
      </w:pPr>
      <w:r>
        <w:t>Is “silent ssh” ssh using a keypair and no password?</w:t>
      </w:r>
    </w:p>
  </w:comment>
  <w:comment w:id="13" w:author="Joe D'Andrea" w:date="2016-06-01T17:12:00Z" w:initials="JD">
    <w:p w14:paraId="4AC224AE" w14:textId="10FC7255" w:rsidR="007201AA" w:rsidRDefault="007201AA">
      <w:pPr>
        <w:pStyle w:val="CommentText"/>
      </w:pPr>
      <w:r>
        <w:rPr>
          <w:rStyle w:val="CommentReference"/>
        </w:rPr>
        <w:annotationRef/>
      </w:r>
      <w:r>
        <w:t>Files within the git repository should not be edited, as this affects updates.</w:t>
      </w:r>
    </w:p>
    <w:p w14:paraId="21CDA81F" w14:textId="77777777" w:rsidR="007201AA" w:rsidRDefault="007201AA">
      <w:pPr>
        <w:pStyle w:val="CommentText"/>
      </w:pPr>
    </w:p>
    <w:p w14:paraId="709905EE" w14:textId="48A3A1B2" w:rsidR="007201AA" w:rsidRDefault="007201AA">
      <w:pPr>
        <w:pStyle w:val="CommentText"/>
      </w:pPr>
      <w:r>
        <w:t>Consider copying ha_valet.cfg to another location with appropriate file permissions and editing that instead, e.g. /etc/havalet/ha_valet.cfg.</w:t>
      </w:r>
    </w:p>
    <w:p w14:paraId="6565ED9D" w14:textId="77777777" w:rsidR="007201AA" w:rsidRDefault="007201AA">
      <w:pPr>
        <w:pStyle w:val="CommentText"/>
      </w:pPr>
    </w:p>
    <w:p w14:paraId="1259887D" w14:textId="7D871CA0" w:rsidR="007201AA" w:rsidRDefault="007201AA">
      <w:pPr>
        <w:pStyle w:val="CommentText"/>
      </w:pPr>
      <w:r>
        <w:t>Recommend that software not installed by other means (e.g., pip install or apt-get install) be installed someplace other than a user home directory (e.g., /opt/ostro, /opt/cassandra, etc.).</w:t>
      </w:r>
    </w:p>
  </w:comment>
  <w:comment w:id="15" w:author="Joe D'Andrea" w:date="2016-06-01T17:15:00Z" w:initials="JD">
    <w:p w14:paraId="487F0F57" w14:textId="41379A50" w:rsidR="007201AA" w:rsidRDefault="007201AA">
      <w:pPr>
        <w:pStyle w:val="CommentText"/>
      </w:pPr>
      <w:r>
        <w:rPr>
          <w:rStyle w:val="CommentReference"/>
        </w:rPr>
        <w:annotationRef/>
      </w:r>
      <w:r>
        <w:t>The valet-api README recommends copying this file to another location first. See previous comment.</w:t>
      </w:r>
    </w:p>
  </w:comment>
  <w:comment w:id="16" w:author="Joe D'Andrea" w:date="2016-06-01T17:15:00Z" w:initials="JD">
    <w:p w14:paraId="0D27CBE7" w14:textId="2BBD60DF" w:rsidR="007201AA" w:rsidRDefault="007201AA">
      <w:pPr>
        <w:pStyle w:val="CommentText"/>
      </w:pPr>
      <w:r>
        <w:rPr>
          <w:rStyle w:val="CommentReference"/>
        </w:rPr>
        <w:annotationRef/>
      </w:r>
      <w:r>
        <w:t>Refer to valet-api README?</w:t>
      </w:r>
    </w:p>
  </w:comment>
  <w:comment w:id="18" w:author="Joe D'Andrea" w:date="2016-06-01T17:16:00Z" w:initials="JD">
    <w:p w14:paraId="1B3A283A" w14:textId="6225F647" w:rsidR="007201AA" w:rsidRDefault="007201AA">
      <w:pPr>
        <w:pStyle w:val="CommentText"/>
      </w:pPr>
      <w:r>
        <w:rPr>
          <w:rStyle w:val="CommentReference"/>
        </w:rPr>
        <w:annotationRef/>
      </w:r>
      <w:r>
        <w:t>Same note about editing files within the git repo (proposed location: /etc/ostro).</w:t>
      </w:r>
    </w:p>
  </w:comment>
  <w:comment w:id="23" w:author="Joe D'Andrea" w:date="2016-06-01T17:21:00Z" w:initials="JD">
    <w:p w14:paraId="4362329E" w14:textId="15FB5EC5" w:rsidR="007201AA" w:rsidRDefault="007201AA">
      <w:pPr>
        <w:pStyle w:val="CommentText"/>
      </w:pPr>
      <w:r>
        <w:rPr>
          <w:rStyle w:val="CommentReference"/>
        </w:rPr>
        <w:annotationRef/>
      </w:r>
      <w:r>
        <w:t>Use full path?</w:t>
      </w:r>
    </w:p>
  </w:comment>
  <w:comment w:id="25" w:author="Joe D'Andrea" w:date="2016-06-01T17:22:00Z" w:initials="JD">
    <w:p w14:paraId="59F0C5D7" w14:textId="4BFCFAC7" w:rsidR="007201AA" w:rsidRDefault="007201AA">
      <w:pPr>
        <w:pStyle w:val="CommentText"/>
      </w:pPr>
      <w:r>
        <w:rPr>
          <w:rStyle w:val="CommentReference"/>
        </w:rPr>
        <w:annotationRef/>
      </w:r>
      <w:r>
        <w:t>Can now shorten this to:</w:t>
      </w:r>
    </w:p>
    <w:p w14:paraId="676F6662" w14:textId="30D73AF1" w:rsidR="007201AA" w:rsidRDefault="007201AA">
      <w:pPr>
        <w:pStyle w:val="CommentText"/>
      </w:pPr>
      <w:hyperlink r:id="rId1" w:history="1">
        <w:r w:rsidRPr="00910019">
          <w:rPr>
            <w:rStyle w:val="Hyperlink"/>
          </w:rPr>
          <w:t>http://valet.research.att.co</w:t>
        </w:r>
        <w:r w:rsidRPr="00910019">
          <w:rPr>
            <w:rStyle w:val="Hyperlink"/>
          </w:rPr>
          <w:t>m</w:t>
        </w:r>
        <w:r w:rsidRPr="00910019">
          <w:rPr>
            <w:rStyle w:val="Hyperlink"/>
          </w:rPr>
          <w:t>/</w:t>
        </w:r>
      </w:hyperlink>
      <w:r>
        <w:t xml:space="preserve"> (“ostro-listener”)</w:t>
      </w:r>
    </w:p>
  </w:comment>
  <w:comment w:id="28" w:author="Joe D'Andrea" w:date="2016-06-01T17:23:00Z" w:initials="JD">
    <w:p w14:paraId="2BBE6D5A" w14:textId="77777777" w:rsidR="007201AA" w:rsidRDefault="007201AA">
      <w:pPr>
        <w:pStyle w:val="CommentText"/>
      </w:pPr>
      <w:r>
        <w:rPr>
          <w:rStyle w:val="CommentReference"/>
        </w:rPr>
        <w:annotationRef/>
      </w:r>
      <w:r>
        <w:t>Disabling the listener should be via:</w:t>
      </w:r>
    </w:p>
    <w:p w14:paraId="73317EA1" w14:textId="77777777" w:rsidR="007201AA" w:rsidRPr="001B1369" w:rsidRDefault="007201AA" w:rsidP="001B1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1B1369">
        <w:rPr>
          <w:rFonts w:ascii="Courier" w:eastAsia="Times New Roman" w:hAnsi="Courier" w:cs="Times New Roman"/>
          <w:color w:val="336EA9"/>
          <w:sz w:val="18"/>
          <w:szCs w:val="18"/>
          <w:lang w:bidi="ar-SA"/>
        </w:rPr>
        <w:t>sudo</w:t>
      </w:r>
      <w:proofErr w:type="gramEnd"/>
      <w:r w:rsidRPr="001B1369">
        <w:rPr>
          <w:rFonts w:ascii="Courier" w:eastAsia="Times New Roman" w:hAnsi="Courier" w:cs="Times New Roman"/>
          <w:color w:val="333333"/>
          <w:sz w:val="18"/>
          <w:szCs w:val="18"/>
          <w:shd w:val="clear" w:color="auto" w:fill="F5F5F5"/>
          <w:lang w:bidi="ar-SA"/>
        </w:rPr>
        <w:t xml:space="preserve"> update-rc.d ostro-listener disable</w:t>
      </w:r>
    </w:p>
    <w:p w14:paraId="4CD3E2A5" w14:textId="77777777" w:rsidR="007201AA" w:rsidRDefault="007201AA">
      <w:pPr>
        <w:pStyle w:val="CommentText"/>
      </w:pPr>
    </w:p>
    <w:p w14:paraId="194F3D4B" w14:textId="77777777" w:rsidR="007201AA" w:rsidRDefault="007201AA">
      <w:pPr>
        <w:pStyle w:val="CommentText"/>
      </w:pPr>
      <w:r>
        <w:t>Unless this method is required due to other reasons?</w:t>
      </w:r>
    </w:p>
    <w:p w14:paraId="432D8C38" w14:textId="6946C9F2" w:rsidR="007201AA" w:rsidRDefault="007201AA">
      <w:pPr>
        <w:pStyle w:val="CommentText"/>
      </w:pPr>
      <w:r>
        <w:t>(Source: ostro-listener README.)</w:t>
      </w:r>
    </w:p>
    <w:p w14:paraId="192FD43F" w14:textId="77777777" w:rsidR="00777573" w:rsidRDefault="00777573">
      <w:pPr>
        <w:pStyle w:val="CommentText"/>
      </w:pPr>
    </w:p>
    <w:p w14:paraId="0AC150DA" w14:textId="2979665E" w:rsidR="00777573" w:rsidRDefault="00777573">
      <w:pPr>
        <w:pStyle w:val="CommentText"/>
      </w:pPr>
      <w:r>
        <w:t>Agreed – it is a left over from the time we had trouble with launching the listener as a service</w:t>
      </w:r>
    </w:p>
  </w:comment>
  <w:comment w:id="38" w:author="Joe D'Andrea" w:date="2016-06-01T17:24:00Z" w:initials="JD">
    <w:p w14:paraId="4B2B88C0" w14:textId="2BD08576" w:rsidR="007201AA" w:rsidRDefault="007201AA">
      <w:pPr>
        <w:pStyle w:val="CommentText"/>
      </w:pPr>
      <w:r>
        <w:rPr>
          <w:rStyle w:val="CommentReference"/>
        </w:rPr>
        <w:annotationRef/>
      </w:r>
      <w:r>
        <w:t>Is this not using Apache2-httpd? If so, can stop gracefully with:</w:t>
      </w:r>
    </w:p>
    <w:p w14:paraId="4755AABE" w14:textId="77777777" w:rsidR="007201AA" w:rsidRDefault="007201AA">
      <w:pPr>
        <w:pStyle w:val="CommentText"/>
      </w:pPr>
    </w:p>
    <w:p w14:paraId="5BBE32B6" w14:textId="70D8F7FB" w:rsidR="007201AA" w:rsidRDefault="007201AA">
      <w:pPr>
        <w:pStyle w:val="CommentText"/>
      </w:pPr>
      <w:r>
        <w:t xml:space="preserve">$ </w:t>
      </w:r>
      <w:proofErr w:type="gramStart"/>
      <w:r>
        <w:t>sudo</w:t>
      </w:r>
      <w:proofErr w:type="gramEnd"/>
      <w:r>
        <w:t xml:space="preserve"> apachectl stop</w:t>
      </w:r>
    </w:p>
  </w:comment>
  <w:comment w:id="46" w:author="Joe D'Andrea" w:date="2016-06-01T17:27:00Z" w:initials="JD">
    <w:p w14:paraId="4805FDC7" w14:textId="0C491780" w:rsidR="007201AA" w:rsidRDefault="007201AA">
      <w:pPr>
        <w:pStyle w:val="CommentText"/>
      </w:pPr>
      <w:r>
        <w:rPr>
          <w:rStyle w:val="CommentReference"/>
        </w:rPr>
        <w:annotationRef/>
      </w:r>
      <w:r>
        <w:t>AIC may have their own filters as well.</w:t>
      </w:r>
    </w:p>
  </w:comment>
  <w:comment w:id="47" w:author="Joe D'Andrea" w:date="2016-06-01T17:28:00Z" w:initials="JD">
    <w:p w14:paraId="6B17340F" w14:textId="529BB700" w:rsidR="007201AA" w:rsidRDefault="007201AA">
      <w:pPr>
        <w:pStyle w:val="CommentText"/>
      </w:pPr>
      <w:r>
        <w:rPr>
          <w:rStyle w:val="CommentReference"/>
        </w:rPr>
        <w:annotationRef/>
      </w:r>
      <w:r>
        <w:t xml:space="preserve">Initial URL should be port 5000. Subsequent calls may go </w:t>
      </w:r>
      <w:proofErr w:type="gramStart"/>
      <w:r>
        <w:t>to :35357</w:t>
      </w:r>
      <w:proofErr w:type="gramEnd"/>
      <w:r>
        <w:t xml:space="preserve"> depending on keystone library calls. (“</w:t>
      </w:r>
      <w:proofErr w:type="gramStart"/>
      <w:r>
        <w:t>admin</w:t>
      </w:r>
      <w:proofErr w:type="gramEnd"/>
      <w:r>
        <w:t>” here refers to settings for the valet admin vs. the keystone admin endpoint.)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408EDB" w15:done="0"/>
  <w15:commentEx w15:paraId="567CFF9C" w15:done="0"/>
  <w15:commentEx w15:paraId="72E80100" w15:done="0"/>
  <w15:commentEx w15:paraId="32491025" w15:done="0"/>
  <w15:commentEx w15:paraId="5B4CE187" w15:done="0"/>
  <w15:commentEx w15:paraId="1259887D" w15:done="0"/>
  <w15:commentEx w15:paraId="487F0F57" w15:done="0"/>
  <w15:commentEx w15:paraId="0D27CBE7" w15:done="0"/>
  <w15:commentEx w15:paraId="1B3A283A" w15:done="0"/>
  <w15:commentEx w15:paraId="4362329E" w15:done="0"/>
  <w15:commentEx w15:paraId="676F6662" w15:done="0"/>
  <w15:commentEx w15:paraId="0AC150DA" w15:done="0"/>
  <w15:commentEx w15:paraId="5BBE32B6" w15:done="0"/>
  <w15:commentEx w15:paraId="4805FDC7" w15:done="0"/>
  <w15:commentEx w15:paraId="6B17340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32A0"/>
    <w:multiLevelType w:val="hybridMultilevel"/>
    <w:tmpl w:val="E8D27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C0D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6273B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6050C31"/>
    <w:multiLevelType w:val="hybridMultilevel"/>
    <w:tmpl w:val="E91ED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25736"/>
    <w:multiLevelType w:val="hybridMultilevel"/>
    <w:tmpl w:val="7F6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52732"/>
    <w:multiLevelType w:val="hybridMultilevel"/>
    <w:tmpl w:val="B17A2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67528A"/>
    <w:multiLevelType w:val="hybridMultilevel"/>
    <w:tmpl w:val="060EB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CB557B"/>
    <w:multiLevelType w:val="hybridMultilevel"/>
    <w:tmpl w:val="3F02A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FF01B7"/>
    <w:multiLevelType w:val="hybridMultilevel"/>
    <w:tmpl w:val="C9AAF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B96E67"/>
    <w:multiLevelType w:val="hybridMultilevel"/>
    <w:tmpl w:val="326E120A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F2A9E"/>
    <w:multiLevelType w:val="hybridMultilevel"/>
    <w:tmpl w:val="3C98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5D74"/>
    <w:multiLevelType w:val="hybridMultilevel"/>
    <w:tmpl w:val="606C8CC4"/>
    <w:lvl w:ilvl="0" w:tplc="0BC4A7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74C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A6562E"/>
    <w:multiLevelType w:val="hybridMultilevel"/>
    <w:tmpl w:val="274AC3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0A5DE4"/>
    <w:multiLevelType w:val="hybridMultilevel"/>
    <w:tmpl w:val="6676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D2378"/>
    <w:multiLevelType w:val="hybridMultilevel"/>
    <w:tmpl w:val="98CC3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765274"/>
    <w:multiLevelType w:val="hybridMultilevel"/>
    <w:tmpl w:val="E6FAC2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A250E"/>
    <w:multiLevelType w:val="hybridMultilevel"/>
    <w:tmpl w:val="662C3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A37D7"/>
    <w:multiLevelType w:val="hybridMultilevel"/>
    <w:tmpl w:val="CC80F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41B9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50A062C9"/>
    <w:multiLevelType w:val="hybridMultilevel"/>
    <w:tmpl w:val="FA9E388C"/>
    <w:lvl w:ilvl="0" w:tplc="EBE67B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5DA5D79"/>
    <w:multiLevelType w:val="hybridMultilevel"/>
    <w:tmpl w:val="62A4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6591D"/>
    <w:multiLevelType w:val="hybridMultilevel"/>
    <w:tmpl w:val="6502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00291"/>
    <w:multiLevelType w:val="hybridMultilevel"/>
    <w:tmpl w:val="5EF2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82A6D"/>
    <w:multiLevelType w:val="hybridMultilevel"/>
    <w:tmpl w:val="AD287134"/>
    <w:lvl w:ilvl="0" w:tplc="4CE4543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251BE"/>
    <w:multiLevelType w:val="hybridMultilevel"/>
    <w:tmpl w:val="3D960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33125E"/>
    <w:multiLevelType w:val="hybridMultilevel"/>
    <w:tmpl w:val="2F4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0"/>
  </w:num>
  <w:num w:numId="4">
    <w:abstractNumId w:val="8"/>
  </w:num>
  <w:num w:numId="5">
    <w:abstractNumId w:val="13"/>
  </w:num>
  <w:num w:numId="6">
    <w:abstractNumId w:val="6"/>
  </w:num>
  <w:num w:numId="7">
    <w:abstractNumId w:val="7"/>
  </w:num>
  <w:num w:numId="8">
    <w:abstractNumId w:val="3"/>
  </w:num>
  <w:num w:numId="9">
    <w:abstractNumId w:val="21"/>
  </w:num>
  <w:num w:numId="10">
    <w:abstractNumId w:val="14"/>
  </w:num>
  <w:num w:numId="11">
    <w:abstractNumId w:val="0"/>
  </w:num>
  <w:num w:numId="12">
    <w:abstractNumId w:val="15"/>
  </w:num>
  <w:num w:numId="13">
    <w:abstractNumId w:val="5"/>
  </w:num>
  <w:num w:numId="14">
    <w:abstractNumId w:val="1"/>
  </w:num>
  <w:num w:numId="15">
    <w:abstractNumId w:val="19"/>
  </w:num>
  <w:num w:numId="16">
    <w:abstractNumId w:val="11"/>
  </w:num>
  <w:num w:numId="17">
    <w:abstractNumId w:val="9"/>
  </w:num>
  <w:num w:numId="18">
    <w:abstractNumId w:val="2"/>
  </w:num>
  <w:num w:numId="19">
    <w:abstractNumId w:val="4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25"/>
  </w:num>
  <w:num w:numId="25">
    <w:abstractNumId w:val="23"/>
  </w:num>
  <w:num w:numId="26">
    <w:abstractNumId w:val="12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97"/>
    <w:rsid w:val="00006DEF"/>
    <w:rsid w:val="00007836"/>
    <w:rsid w:val="00025D29"/>
    <w:rsid w:val="0003220C"/>
    <w:rsid w:val="00036028"/>
    <w:rsid w:val="0004130D"/>
    <w:rsid w:val="00042AFB"/>
    <w:rsid w:val="00044E01"/>
    <w:rsid w:val="0005123A"/>
    <w:rsid w:val="0005151F"/>
    <w:rsid w:val="00053680"/>
    <w:rsid w:val="0006030A"/>
    <w:rsid w:val="00060B76"/>
    <w:rsid w:val="0006759B"/>
    <w:rsid w:val="000971FB"/>
    <w:rsid w:val="000C5FD7"/>
    <w:rsid w:val="000C7F50"/>
    <w:rsid w:val="000C7FE8"/>
    <w:rsid w:val="000F4C52"/>
    <w:rsid w:val="000F539D"/>
    <w:rsid w:val="000F7A3B"/>
    <w:rsid w:val="00100C66"/>
    <w:rsid w:val="00113E55"/>
    <w:rsid w:val="00117B5A"/>
    <w:rsid w:val="00120BDB"/>
    <w:rsid w:val="0013207F"/>
    <w:rsid w:val="00166BD8"/>
    <w:rsid w:val="00173962"/>
    <w:rsid w:val="00182538"/>
    <w:rsid w:val="0018343D"/>
    <w:rsid w:val="001846DB"/>
    <w:rsid w:val="00184D6E"/>
    <w:rsid w:val="0019488C"/>
    <w:rsid w:val="001A3954"/>
    <w:rsid w:val="001B1369"/>
    <w:rsid w:val="001B13AF"/>
    <w:rsid w:val="001D6C37"/>
    <w:rsid w:val="001E0282"/>
    <w:rsid w:val="001F05BA"/>
    <w:rsid w:val="001F2660"/>
    <w:rsid w:val="001F426E"/>
    <w:rsid w:val="001F59ED"/>
    <w:rsid w:val="001F7E7F"/>
    <w:rsid w:val="002042B4"/>
    <w:rsid w:val="00230142"/>
    <w:rsid w:val="00233864"/>
    <w:rsid w:val="00247675"/>
    <w:rsid w:val="00255C51"/>
    <w:rsid w:val="00263B7C"/>
    <w:rsid w:val="0027040C"/>
    <w:rsid w:val="00274ACD"/>
    <w:rsid w:val="0028723C"/>
    <w:rsid w:val="002E5CFB"/>
    <w:rsid w:val="002F118D"/>
    <w:rsid w:val="002F492E"/>
    <w:rsid w:val="00306A8E"/>
    <w:rsid w:val="003161D0"/>
    <w:rsid w:val="00335814"/>
    <w:rsid w:val="003546C4"/>
    <w:rsid w:val="0037351D"/>
    <w:rsid w:val="00385EA5"/>
    <w:rsid w:val="003A6D27"/>
    <w:rsid w:val="003A7490"/>
    <w:rsid w:val="003D2165"/>
    <w:rsid w:val="003F61ED"/>
    <w:rsid w:val="003F6D15"/>
    <w:rsid w:val="00407C4F"/>
    <w:rsid w:val="00411F58"/>
    <w:rsid w:val="00456D78"/>
    <w:rsid w:val="0046477E"/>
    <w:rsid w:val="004671B4"/>
    <w:rsid w:val="0047491E"/>
    <w:rsid w:val="00477169"/>
    <w:rsid w:val="0048590D"/>
    <w:rsid w:val="004872B2"/>
    <w:rsid w:val="004B0EBE"/>
    <w:rsid w:val="004B2BCF"/>
    <w:rsid w:val="004B31FA"/>
    <w:rsid w:val="004B4E11"/>
    <w:rsid w:val="004B6C7D"/>
    <w:rsid w:val="004D2140"/>
    <w:rsid w:val="004D5F2F"/>
    <w:rsid w:val="004D700E"/>
    <w:rsid w:val="004F4D81"/>
    <w:rsid w:val="004F7177"/>
    <w:rsid w:val="00506E2D"/>
    <w:rsid w:val="0051084E"/>
    <w:rsid w:val="00512DB2"/>
    <w:rsid w:val="0052333D"/>
    <w:rsid w:val="0053698A"/>
    <w:rsid w:val="0054167D"/>
    <w:rsid w:val="0054755C"/>
    <w:rsid w:val="00556EE0"/>
    <w:rsid w:val="00575F5B"/>
    <w:rsid w:val="0058696B"/>
    <w:rsid w:val="005937F7"/>
    <w:rsid w:val="005963D6"/>
    <w:rsid w:val="005A1017"/>
    <w:rsid w:val="005B1275"/>
    <w:rsid w:val="005C3E3F"/>
    <w:rsid w:val="005D4128"/>
    <w:rsid w:val="005E3B35"/>
    <w:rsid w:val="005F1E01"/>
    <w:rsid w:val="0060042F"/>
    <w:rsid w:val="00606192"/>
    <w:rsid w:val="00614AB3"/>
    <w:rsid w:val="00625299"/>
    <w:rsid w:val="0064369E"/>
    <w:rsid w:val="00647560"/>
    <w:rsid w:val="006550CD"/>
    <w:rsid w:val="00656418"/>
    <w:rsid w:val="0066297C"/>
    <w:rsid w:val="0068747F"/>
    <w:rsid w:val="006900BD"/>
    <w:rsid w:val="006C1AAB"/>
    <w:rsid w:val="006C266C"/>
    <w:rsid w:val="006C5070"/>
    <w:rsid w:val="006C57D4"/>
    <w:rsid w:val="006D415F"/>
    <w:rsid w:val="006E0C7B"/>
    <w:rsid w:val="006F6C75"/>
    <w:rsid w:val="007025E6"/>
    <w:rsid w:val="00702A76"/>
    <w:rsid w:val="00712982"/>
    <w:rsid w:val="007201AA"/>
    <w:rsid w:val="00725FC3"/>
    <w:rsid w:val="00734187"/>
    <w:rsid w:val="00734C57"/>
    <w:rsid w:val="007557EF"/>
    <w:rsid w:val="007619B7"/>
    <w:rsid w:val="00764D01"/>
    <w:rsid w:val="007660F8"/>
    <w:rsid w:val="00777573"/>
    <w:rsid w:val="00793A7C"/>
    <w:rsid w:val="007B679F"/>
    <w:rsid w:val="007C336F"/>
    <w:rsid w:val="007C6E2E"/>
    <w:rsid w:val="007D1779"/>
    <w:rsid w:val="007D253F"/>
    <w:rsid w:val="007D44CF"/>
    <w:rsid w:val="007E0C3E"/>
    <w:rsid w:val="007E3AA6"/>
    <w:rsid w:val="007E6532"/>
    <w:rsid w:val="007F4061"/>
    <w:rsid w:val="00801210"/>
    <w:rsid w:val="00813B18"/>
    <w:rsid w:val="0082710F"/>
    <w:rsid w:val="00830DA7"/>
    <w:rsid w:val="00833B99"/>
    <w:rsid w:val="00835655"/>
    <w:rsid w:val="00837A8E"/>
    <w:rsid w:val="00840018"/>
    <w:rsid w:val="00842E76"/>
    <w:rsid w:val="00846A0D"/>
    <w:rsid w:val="0087048C"/>
    <w:rsid w:val="008708B5"/>
    <w:rsid w:val="008940E1"/>
    <w:rsid w:val="00897BF2"/>
    <w:rsid w:val="008B7CB6"/>
    <w:rsid w:val="008C47F1"/>
    <w:rsid w:val="008C75D1"/>
    <w:rsid w:val="008D06AF"/>
    <w:rsid w:val="008F6A9D"/>
    <w:rsid w:val="00900423"/>
    <w:rsid w:val="0090520B"/>
    <w:rsid w:val="00911B55"/>
    <w:rsid w:val="00940681"/>
    <w:rsid w:val="00956A59"/>
    <w:rsid w:val="00961BF1"/>
    <w:rsid w:val="009746B7"/>
    <w:rsid w:val="0097572F"/>
    <w:rsid w:val="00977778"/>
    <w:rsid w:val="009808EE"/>
    <w:rsid w:val="00980F69"/>
    <w:rsid w:val="00990280"/>
    <w:rsid w:val="009A27DF"/>
    <w:rsid w:val="009F6FDD"/>
    <w:rsid w:val="00A042DA"/>
    <w:rsid w:val="00A13B15"/>
    <w:rsid w:val="00A1555C"/>
    <w:rsid w:val="00A31CEC"/>
    <w:rsid w:val="00A34627"/>
    <w:rsid w:val="00A34BAB"/>
    <w:rsid w:val="00A442EA"/>
    <w:rsid w:val="00A5530B"/>
    <w:rsid w:val="00A803A9"/>
    <w:rsid w:val="00AC4EE0"/>
    <w:rsid w:val="00AE12AB"/>
    <w:rsid w:val="00AF2784"/>
    <w:rsid w:val="00AF7F56"/>
    <w:rsid w:val="00B256D2"/>
    <w:rsid w:val="00B40FE3"/>
    <w:rsid w:val="00B61E26"/>
    <w:rsid w:val="00B6401F"/>
    <w:rsid w:val="00B7018C"/>
    <w:rsid w:val="00B7229A"/>
    <w:rsid w:val="00B75322"/>
    <w:rsid w:val="00B75E80"/>
    <w:rsid w:val="00B85A15"/>
    <w:rsid w:val="00B914EA"/>
    <w:rsid w:val="00BB0CCB"/>
    <w:rsid w:val="00BC5112"/>
    <w:rsid w:val="00BD03BF"/>
    <w:rsid w:val="00BD06C4"/>
    <w:rsid w:val="00BE22E7"/>
    <w:rsid w:val="00BE6420"/>
    <w:rsid w:val="00BE6E9B"/>
    <w:rsid w:val="00C0223F"/>
    <w:rsid w:val="00C02A29"/>
    <w:rsid w:val="00C042BC"/>
    <w:rsid w:val="00C12D63"/>
    <w:rsid w:val="00C14A9D"/>
    <w:rsid w:val="00C2047A"/>
    <w:rsid w:val="00C37DF9"/>
    <w:rsid w:val="00C503A0"/>
    <w:rsid w:val="00C5055A"/>
    <w:rsid w:val="00C643AC"/>
    <w:rsid w:val="00C7421E"/>
    <w:rsid w:val="00C81E83"/>
    <w:rsid w:val="00C82FA6"/>
    <w:rsid w:val="00C8363D"/>
    <w:rsid w:val="00C87B1B"/>
    <w:rsid w:val="00C90E84"/>
    <w:rsid w:val="00CA52E2"/>
    <w:rsid w:val="00CB4EE8"/>
    <w:rsid w:val="00CB7FA5"/>
    <w:rsid w:val="00CC68AB"/>
    <w:rsid w:val="00CF0610"/>
    <w:rsid w:val="00CF2EE3"/>
    <w:rsid w:val="00CF3444"/>
    <w:rsid w:val="00D01435"/>
    <w:rsid w:val="00D05ED8"/>
    <w:rsid w:val="00D14F8D"/>
    <w:rsid w:val="00D17DF9"/>
    <w:rsid w:val="00D2312D"/>
    <w:rsid w:val="00D241CB"/>
    <w:rsid w:val="00D420B0"/>
    <w:rsid w:val="00D441DC"/>
    <w:rsid w:val="00D44376"/>
    <w:rsid w:val="00D53137"/>
    <w:rsid w:val="00D53CE4"/>
    <w:rsid w:val="00D644F6"/>
    <w:rsid w:val="00D8176D"/>
    <w:rsid w:val="00D84163"/>
    <w:rsid w:val="00D94034"/>
    <w:rsid w:val="00D94EEE"/>
    <w:rsid w:val="00D96001"/>
    <w:rsid w:val="00D975E4"/>
    <w:rsid w:val="00DA0F31"/>
    <w:rsid w:val="00DA5D49"/>
    <w:rsid w:val="00DC6069"/>
    <w:rsid w:val="00DD19C2"/>
    <w:rsid w:val="00DF6005"/>
    <w:rsid w:val="00E03529"/>
    <w:rsid w:val="00E10ED3"/>
    <w:rsid w:val="00E110D3"/>
    <w:rsid w:val="00E169D3"/>
    <w:rsid w:val="00E300E7"/>
    <w:rsid w:val="00E50BD8"/>
    <w:rsid w:val="00E54ADE"/>
    <w:rsid w:val="00E57AAD"/>
    <w:rsid w:val="00E61F55"/>
    <w:rsid w:val="00E64C00"/>
    <w:rsid w:val="00E703B8"/>
    <w:rsid w:val="00E73CA4"/>
    <w:rsid w:val="00E86D3C"/>
    <w:rsid w:val="00EA5950"/>
    <w:rsid w:val="00EA5E82"/>
    <w:rsid w:val="00EA7C99"/>
    <w:rsid w:val="00EB44E2"/>
    <w:rsid w:val="00EC4C46"/>
    <w:rsid w:val="00EC7B1D"/>
    <w:rsid w:val="00ED1E99"/>
    <w:rsid w:val="00ED7882"/>
    <w:rsid w:val="00EE1A5F"/>
    <w:rsid w:val="00EE32CC"/>
    <w:rsid w:val="00EF41AB"/>
    <w:rsid w:val="00EF60F9"/>
    <w:rsid w:val="00EF7CDF"/>
    <w:rsid w:val="00F04156"/>
    <w:rsid w:val="00F3197C"/>
    <w:rsid w:val="00F42710"/>
    <w:rsid w:val="00F5534C"/>
    <w:rsid w:val="00F62B99"/>
    <w:rsid w:val="00F65C7E"/>
    <w:rsid w:val="00F82297"/>
    <w:rsid w:val="00F83286"/>
    <w:rsid w:val="00FA2CDA"/>
    <w:rsid w:val="00FB1632"/>
    <w:rsid w:val="00FC498D"/>
    <w:rsid w:val="00FD1096"/>
    <w:rsid w:val="00FD689A"/>
    <w:rsid w:val="00FE7462"/>
    <w:rsid w:val="00FF3B6B"/>
    <w:rsid w:val="00FF4755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A2A4"/>
  <w15:chartTrackingRefBased/>
  <w15:docId w15:val="{426BA63D-580F-4A62-9CB2-8F66D4F5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A9D"/>
  </w:style>
  <w:style w:type="paragraph" w:styleId="Heading1">
    <w:name w:val="heading 1"/>
    <w:basedOn w:val="Normal"/>
    <w:next w:val="Normal"/>
    <w:link w:val="Heading1Char"/>
    <w:uiPriority w:val="9"/>
    <w:qFormat/>
    <w:rsid w:val="0083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5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4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0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0D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110D3"/>
  </w:style>
  <w:style w:type="character" w:customStyle="1" w:styleId="na">
    <w:name w:val="na"/>
    <w:basedOn w:val="DefaultParagraphFont"/>
    <w:rsid w:val="00E110D3"/>
  </w:style>
  <w:style w:type="character" w:customStyle="1" w:styleId="o">
    <w:name w:val="o"/>
    <w:basedOn w:val="DefaultParagraphFont"/>
    <w:rsid w:val="00E110D3"/>
  </w:style>
  <w:style w:type="character" w:customStyle="1" w:styleId="s">
    <w:name w:val="s"/>
    <w:basedOn w:val="DefaultParagraphFont"/>
    <w:rsid w:val="00E110D3"/>
  </w:style>
  <w:style w:type="character" w:customStyle="1" w:styleId="Heading1Char">
    <w:name w:val="Heading 1 Char"/>
    <w:basedOn w:val="DefaultParagraphFont"/>
    <w:link w:val="Heading1"/>
    <w:uiPriority w:val="9"/>
    <w:rsid w:val="00835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5655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35655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35655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35655"/>
    <w:pPr>
      <w:spacing w:after="100"/>
      <w:ind w:left="440"/>
    </w:pPr>
    <w:rPr>
      <w:rFonts w:eastAsiaTheme="minorEastAsia" w:cs="Times New Roman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60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F59ED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A34BAB"/>
  </w:style>
  <w:style w:type="character" w:customStyle="1" w:styleId="cm-builtin">
    <w:name w:val="cm-builtin"/>
    <w:basedOn w:val="DefaultParagraphFont"/>
    <w:rsid w:val="007619B7"/>
  </w:style>
  <w:style w:type="character" w:styleId="FollowedHyperlink">
    <w:name w:val="FollowedHyperlink"/>
    <w:basedOn w:val="DefaultParagraphFont"/>
    <w:uiPriority w:val="99"/>
    <w:semiHidden/>
    <w:unhideWhenUsed/>
    <w:rsid w:val="00C8363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4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4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4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A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735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valet.research.att.com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pace.web.att.com/files/app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hyperlink" Target="http://valet.research.att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microsoft.com/office/2011/relationships/commentsExtended" Target="commentsExtended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hyperlink" Target="https://tspace.web.att.com/files/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emf"/><Relationship Id="rId24" Type="http://schemas.openxmlformats.org/officeDocument/2006/relationships/hyperlink" Target="http://valet.research.at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hyperlink" Target="http://valet_api_proxy:8090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636E4-BCFD-4FB3-BFB7-CD2AE9B6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2193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Sagiv, Amnon</dc:creator>
  <cp:keywords/>
  <dc:description/>
  <cp:lastModifiedBy>Sagiv, Amnon</cp:lastModifiedBy>
  <cp:revision>2</cp:revision>
  <dcterms:created xsi:type="dcterms:W3CDTF">2016-06-05T11:28:00Z</dcterms:created>
  <dcterms:modified xsi:type="dcterms:W3CDTF">2016-06-05T11:28:00Z</dcterms:modified>
</cp:coreProperties>
</file>